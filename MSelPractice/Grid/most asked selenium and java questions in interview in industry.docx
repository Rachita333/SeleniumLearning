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BE" w:rsidRDefault="009A73BE" w:rsidP="009A73BE">
      <w:pPr>
        <w:ind w:left="360"/>
      </w:pPr>
      <w:proofErr w:type="gramStart"/>
      <w:r>
        <w:t>1.</w:t>
      </w:r>
      <w:r w:rsidRPr="00DD5527">
        <w:rPr>
          <w:b/>
        </w:rPr>
        <w:t>what</w:t>
      </w:r>
      <w:proofErr w:type="gramEnd"/>
      <w:r w:rsidRPr="00DD5527">
        <w:rPr>
          <w:b/>
        </w:rPr>
        <w:t xml:space="preserve"> is difference between list and set in java?</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sz w:val="24"/>
          <w:szCs w:val="24"/>
          <w:lang w:eastAsia="en-AU"/>
        </w:rPr>
        <w:t xml:space="preserve">List and Set both are interfaces. They both extends Collection interface. In this post we are discussing the </w:t>
      </w:r>
      <w:r w:rsidRPr="00FB4914">
        <w:rPr>
          <w:rFonts w:ascii="Times New Roman" w:eastAsia="Times New Roman" w:hAnsi="Times New Roman" w:cs="Times New Roman"/>
          <w:b/>
          <w:bCs/>
          <w:sz w:val="24"/>
          <w:szCs w:val="24"/>
          <w:lang w:eastAsia="en-AU"/>
        </w:rPr>
        <w:t>differences between List and Set interfaces</w:t>
      </w:r>
      <w:r w:rsidRPr="00FB4914">
        <w:rPr>
          <w:rFonts w:ascii="Times New Roman" w:eastAsia="Times New Roman" w:hAnsi="Times New Roman" w:cs="Times New Roman"/>
          <w:sz w:val="24"/>
          <w:szCs w:val="24"/>
          <w:lang w:eastAsia="en-AU"/>
        </w:rPr>
        <w:t xml:space="preserve"> in java.</w:t>
      </w:r>
    </w:p>
    <w:p w:rsidR="009A73BE" w:rsidRPr="00FB4914" w:rsidRDefault="009A73BE" w:rsidP="009A73BE">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FB4914">
        <w:rPr>
          <w:rFonts w:ascii="Times New Roman" w:eastAsia="Times New Roman" w:hAnsi="Times New Roman" w:cs="Times New Roman"/>
          <w:b/>
          <w:bCs/>
          <w:sz w:val="36"/>
          <w:szCs w:val="36"/>
          <w:lang w:eastAsia="en-AU"/>
        </w:rPr>
        <w:t>List Vs Set</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sz w:val="24"/>
          <w:szCs w:val="24"/>
          <w:lang w:eastAsia="en-AU"/>
        </w:rPr>
        <w:t>1) List is an ordered collection it maintains the insertion order, which means upon displaying the list content it will display the elements in the same order in which they got inserted into the list.</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sz w:val="24"/>
          <w:szCs w:val="24"/>
          <w:lang w:eastAsia="en-AU"/>
        </w:rPr>
        <w:t xml:space="preserve">Set is an unordered collection, it doesn’t maintain any order. There are few implementations of Set which maintains the order such as </w:t>
      </w:r>
      <w:proofErr w:type="spellStart"/>
      <w:r w:rsidRPr="00FB4914">
        <w:rPr>
          <w:rFonts w:ascii="Times New Roman" w:eastAsia="Times New Roman" w:hAnsi="Times New Roman" w:cs="Times New Roman"/>
          <w:sz w:val="24"/>
          <w:szCs w:val="24"/>
          <w:lang w:eastAsia="en-AU"/>
        </w:rPr>
        <w:t>LinkedHashSet</w:t>
      </w:r>
      <w:proofErr w:type="spellEnd"/>
      <w:r w:rsidRPr="00FB4914">
        <w:rPr>
          <w:rFonts w:ascii="Times New Roman" w:eastAsia="Times New Roman" w:hAnsi="Times New Roman" w:cs="Times New Roman"/>
          <w:sz w:val="24"/>
          <w:szCs w:val="24"/>
          <w:lang w:eastAsia="en-AU"/>
        </w:rPr>
        <w:t xml:space="preserve"> (It maintains the elements in insertion order).</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sz w:val="24"/>
          <w:szCs w:val="24"/>
          <w:lang w:eastAsia="en-AU"/>
        </w:rPr>
        <w:t>2) List allows duplicates while Set doesn’t allow duplicate elements. All the elements of a Set should be unique if you try to insert the duplicate element in Set it would replace the existing value.</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sz w:val="24"/>
          <w:szCs w:val="24"/>
          <w:lang w:eastAsia="en-AU"/>
        </w:rPr>
        <w:t xml:space="preserve">3) List implementations: </w:t>
      </w:r>
      <w:hyperlink r:id="rId5" w:tgtFrame="_blank" w:tooltip="ArrayList in java with example programs – Collections Framework" w:history="1">
        <w:proofErr w:type="spellStart"/>
        <w:r w:rsidRPr="00FB4914">
          <w:rPr>
            <w:rFonts w:ascii="Times New Roman" w:eastAsia="Times New Roman" w:hAnsi="Times New Roman" w:cs="Times New Roman"/>
            <w:color w:val="0000FF"/>
            <w:sz w:val="24"/>
            <w:szCs w:val="24"/>
            <w:u w:val="single"/>
            <w:lang w:eastAsia="en-AU"/>
          </w:rPr>
          <w:t>ArrayList</w:t>
        </w:r>
        <w:proofErr w:type="spellEnd"/>
      </w:hyperlink>
      <w:r w:rsidRPr="00FB4914">
        <w:rPr>
          <w:rFonts w:ascii="Times New Roman" w:eastAsia="Times New Roman" w:hAnsi="Times New Roman" w:cs="Times New Roman"/>
          <w:sz w:val="24"/>
          <w:szCs w:val="24"/>
          <w:lang w:eastAsia="en-AU"/>
        </w:rPr>
        <w:t xml:space="preserve">, </w:t>
      </w:r>
      <w:hyperlink r:id="rId6" w:tgtFrame="_blank" w:tooltip="LinkedList in Java with Example" w:history="1">
        <w:proofErr w:type="spellStart"/>
        <w:r w:rsidRPr="00FB4914">
          <w:rPr>
            <w:rFonts w:ascii="Times New Roman" w:eastAsia="Times New Roman" w:hAnsi="Times New Roman" w:cs="Times New Roman"/>
            <w:color w:val="0000FF"/>
            <w:sz w:val="24"/>
            <w:szCs w:val="24"/>
            <w:u w:val="single"/>
            <w:lang w:eastAsia="en-AU"/>
          </w:rPr>
          <w:t>LinkedList</w:t>
        </w:r>
        <w:proofErr w:type="spellEnd"/>
      </w:hyperlink>
      <w:r w:rsidRPr="00FB4914">
        <w:rPr>
          <w:rFonts w:ascii="Times New Roman" w:eastAsia="Times New Roman" w:hAnsi="Times New Roman" w:cs="Times New Roman"/>
          <w:sz w:val="24"/>
          <w:szCs w:val="24"/>
          <w:lang w:eastAsia="en-AU"/>
        </w:rPr>
        <w:t xml:space="preserve"> etc.</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sz w:val="24"/>
          <w:szCs w:val="24"/>
          <w:lang w:eastAsia="en-AU"/>
        </w:rPr>
        <w:t xml:space="preserve">Set implementations: </w:t>
      </w:r>
      <w:hyperlink r:id="rId7" w:tgtFrame="_blank" w:tooltip="HashSet Class in Java with example" w:history="1">
        <w:proofErr w:type="spellStart"/>
        <w:r w:rsidRPr="00FB4914">
          <w:rPr>
            <w:rFonts w:ascii="Times New Roman" w:eastAsia="Times New Roman" w:hAnsi="Times New Roman" w:cs="Times New Roman"/>
            <w:color w:val="0000FF"/>
            <w:sz w:val="24"/>
            <w:szCs w:val="24"/>
            <w:u w:val="single"/>
            <w:lang w:eastAsia="en-AU"/>
          </w:rPr>
          <w:t>HashSet</w:t>
        </w:r>
        <w:proofErr w:type="spellEnd"/>
      </w:hyperlink>
      <w:r w:rsidRPr="00FB4914">
        <w:rPr>
          <w:rFonts w:ascii="Times New Roman" w:eastAsia="Times New Roman" w:hAnsi="Times New Roman" w:cs="Times New Roman"/>
          <w:sz w:val="24"/>
          <w:szCs w:val="24"/>
          <w:lang w:eastAsia="en-AU"/>
        </w:rPr>
        <w:t xml:space="preserve">, </w:t>
      </w:r>
      <w:hyperlink r:id="rId8" w:tgtFrame="_blank" w:tooltip="LinkedHashSet Class in Java with Example" w:history="1">
        <w:proofErr w:type="spellStart"/>
        <w:r w:rsidRPr="00FB4914">
          <w:rPr>
            <w:rFonts w:ascii="Times New Roman" w:eastAsia="Times New Roman" w:hAnsi="Times New Roman" w:cs="Times New Roman"/>
            <w:color w:val="0000FF"/>
            <w:sz w:val="24"/>
            <w:szCs w:val="24"/>
            <w:u w:val="single"/>
            <w:lang w:eastAsia="en-AU"/>
          </w:rPr>
          <w:t>LinkedHashSet</w:t>
        </w:r>
        <w:proofErr w:type="spellEnd"/>
      </w:hyperlink>
      <w:r w:rsidRPr="00FB4914">
        <w:rPr>
          <w:rFonts w:ascii="Times New Roman" w:eastAsia="Times New Roman" w:hAnsi="Times New Roman" w:cs="Times New Roman"/>
          <w:sz w:val="24"/>
          <w:szCs w:val="24"/>
          <w:lang w:eastAsia="en-AU"/>
        </w:rPr>
        <w:t xml:space="preserve">, </w:t>
      </w:r>
      <w:hyperlink r:id="rId9" w:tgtFrame="_blank" w:tooltip="TreeSet Class in Java with example" w:history="1">
        <w:proofErr w:type="spellStart"/>
        <w:r w:rsidRPr="00FB4914">
          <w:rPr>
            <w:rFonts w:ascii="Times New Roman" w:eastAsia="Times New Roman" w:hAnsi="Times New Roman" w:cs="Times New Roman"/>
            <w:color w:val="0000FF"/>
            <w:sz w:val="24"/>
            <w:szCs w:val="24"/>
            <w:u w:val="single"/>
            <w:lang w:eastAsia="en-AU"/>
          </w:rPr>
          <w:t>TreeSet</w:t>
        </w:r>
        <w:proofErr w:type="spellEnd"/>
      </w:hyperlink>
      <w:r w:rsidRPr="00FB4914">
        <w:rPr>
          <w:rFonts w:ascii="Times New Roman" w:eastAsia="Times New Roman" w:hAnsi="Times New Roman" w:cs="Times New Roman"/>
          <w:sz w:val="24"/>
          <w:szCs w:val="24"/>
          <w:lang w:eastAsia="en-AU"/>
        </w:rPr>
        <w:t xml:space="preserve"> etc.</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sz w:val="24"/>
          <w:szCs w:val="24"/>
          <w:lang w:eastAsia="en-AU"/>
        </w:rPr>
        <w:t>4) List allows any number of null values. Set can have only a single null value at most.</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sz w:val="24"/>
          <w:szCs w:val="24"/>
          <w:lang w:eastAsia="en-AU"/>
        </w:rPr>
        <w:t xml:space="preserve">5) </w:t>
      </w:r>
      <w:hyperlink r:id="rId10" w:tgtFrame="_blank" w:tooltip="ListIterator in Java with examples" w:history="1">
        <w:proofErr w:type="spellStart"/>
        <w:r w:rsidRPr="00FB4914">
          <w:rPr>
            <w:rFonts w:ascii="Times New Roman" w:eastAsia="Times New Roman" w:hAnsi="Times New Roman" w:cs="Times New Roman"/>
            <w:color w:val="0000FF"/>
            <w:sz w:val="24"/>
            <w:szCs w:val="24"/>
            <w:u w:val="single"/>
            <w:lang w:eastAsia="en-AU"/>
          </w:rPr>
          <w:t>ListIterator</w:t>
        </w:r>
        <w:proofErr w:type="spellEnd"/>
      </w:hyperlink>
      <w:r w:rsidRPr="00FB4914">
        <w:rPr>
          <w:rFonts w:ascii="Times New Roman" w:eastAsia="Times New Roman" w:hAnsi="Times New Roman" w:cs="Times New Roman"/>
          <w:sz w:val="24"/>
          <w:szCs w:val="24"/>
          <w:lang w:eastAsia="en-AU"/>
        </w:rPr>
        <w:t xml:space="preserve"> can be used to traverse a List in both the </w:t>
      </w:r>
      <w:proofErr w:type="gramStart"/>
      <w:r w:rsidRPr="00FB4914">
        <w:rPr>
          <w:rFonts w:ascii="Times New Roman" w:eastAsia="Times New Roman" w:hAnsi="Times New Roman" w:cs="Times New Roman"/>
          <w:sz w:val="24"/>
          <w:szCs w:val="24"/>
          <w:lang w:eastAsia="en-AU"/>
        </w:rPr>
        <w:t>directions(</w:t>
      </w:r>
      <w:proofErr w:type="gramEnd"/>
      <w:r w:rsidRPr="00FB4914">
        <w:rPr>
          <w:rFonts w:ascii="Times New Roman" w:eastAsia="Times New Roman" w:hAnsi="Times New Roman" w:cs="Times New Roman"/>
          <w:sz w:val="24"/>
          <w:szCs w:val="24"/>
          <w:lang w:eastAsia="en-AU"/>
        </w:rPr>
        <w:t xml:space="preserve">forward and backward) However it </w:t>
      </w:r>
      <w:proofErr w:type="spellStart"/>
      <w:r w:rsidRPr="00FB4914">
        <w:rPr>
          <w:rFonts w:ascii="Times New Roman" w:eastAsia="Times New Roman" w:hAnsi="Times New Roman" w:cs="Times New Roman"/>
          <w:sz w:val="24"/>
          <w:szCs w:val="24"/>
          <w:lang w:eastAsia="en-AU"/>
        </w:rPr>
        <w:t>can not</w:t>
      </w:r>
      <w:proofErr w:type="spellEnd"/>
      <w:r w:rsidRPr="00FB4914">
        <w:rPr>
          <w:rFonts w:ascii="Times New Roman" w:eastAsia="Times New Roman" w:hAnsi="Times New Roman" w:cs="Times New Roman"/>
          <w:sz w:val="24"/>
          <w:szCs w:val="24"/>
          <w:lang w:eastAsia="en-AU"/>
        </w:rPr>
        <w:t xml:space="preserve"> be used to traverse a Set. We can use </w:t>
      </w:r>
      <w:hyperlink r:id="rId11" w:tgtFrame="_blank" w:tooltip="Java Iterator with examples" w:history="1">
        <w:r w:rsidRPr="00FB4914">
          <w:rPr>
            <w:rFonts w:ascii="Times New Roman" w:eastAsia="Times New Roman" w:hAnsi="Times New Roman" w:cs="Times New Roman"/>
            <w:color w:val="0000FF"/>
            <w:sz w:val="24"/>
            <w:szCs w:val="24"/>
            <w:u w:val="single"/>
            <w:lang w:eastAsia="en-AU"/>
          </w:rPr>
          <w:t>Iterator</w:t>
        </w:r>
      </w:hyperlink>
      <w:r w:rsidRPr="00FB4914">
        <w:rPr>
          <w:rFonts w:ascii="Times New Roman" w:eastAsia="Times New Roman" w:hAnsi="Times New Roman" w:cs="Times New Roman"/>
          <w:sz w:val="24"/>
          <w:szCs w:val="24"/>
          <w:lang w:eastAsia="en-AU"/>
        </w:rPr>
        <w:t xml:space="preserve"> (It works with List too) to traverse a Set.</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sz w:val="24"/>
          <w:szCs w:val="24"/>
          <w:lang w:eastAsia="en-AU"/>
        </w:rPr>
        <w:t xml:space="preserve">6) List interface has one legacy class called </w:t>
      </w:r>
      <w:hyperlink r:id="rId12" w:tgtFrame="_blank" w:tooltip="Vector in Java" w:history="1">
        <w:r w:rsidRPr="00FB4914">
          <w:rPr>
            <w:rFonts w:ascii="Times New Roman" w:eastAsia="Times New Roman" w:hAnsi="Times New Roman" w:cs="Times New Roman"/>
            <w:color w:val="0000FF"/>
            <w:sz w:val="24"/>
            <w:szCs w:val="24"/>
            <w:u w:val="single"/>
            <w:lang w:eastAsia="en-AU"/>
          </w:rPr>
          <w:t xml:space="preserve">Vector </w:t>
        </w:r>
      </w:hyperlink>
      <w:r w:rsidRPr="00FB4914">
        <w:rPr>
          <w:rFonts w:ascii="Times New Roman" w:eastAsia="Times New Roman" w:hAnsi="Times New Roman" w:cs="Times New Roman"/>
          <w:sz w:val="24"/>
          <w:szCs w:val="24"/>
          <w:lang w:eastAsia="en-AU"/>
        </w:rPr>
        <w:t>whereas Set interface does not have any legacy class.</w:t>
      </w:r>
    </w:p>
    <w:p w:rsidR="009A73BE" w:rsidRPr="00FB4914" w:rsidRDefault="009A73BE" w:rsidP="009A73BE">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FB4914">
        <w:rPr>
          <w:rFonts w:ascii="Times New Roman" w:eastAsia="Times New Roman" w:hAnsi="Times New Roman" w:cs="Times New Roman"/>
          <w:b/>
          <w:bCs/>
          <w:sz w:val="36"/>
          <w:szCs w:val="36"/>
          <w:lang w:eastAsia="en-AU"/>
        </w:rPr>
        <w:t>When to use Set and When to use List?</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sz w:val="24"/>
          <w:szCs w:val="24"/>
          <w:lang w:eastAsia="en-AU"/>
        </w:rPr>
        <w:t>The usage is purely depends on the requirement:</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sz w:val="24"/>
          <w:szCs w:val="24"/>
          <w:lang w:eastAsia="en-AU"/>
        </w:rPr>
        <w:t>If the requirement is to have only unique values then Set is your best bet as any implementation of Set maintains unique values only.</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sz w:val="24"/>
          <w:szCs w:val="24"/>
          <w:lang w:eastAsia="en-AU"/>
        </w:rPr>
        <w:t xml:space="preserve">If there is a need to maintain the insertion order irrespective of the duplicity then List is a best option. Both the implementations of List interface – </w:t>
      </w:r>
      <w:proofErr w:type="spellStart"/>
      <w:r w:rsidRPr="00FB4914">
        <w:rPr>
          <w:rFonts w:ascii="Times New Roman" w:eastAsia="Times New Roman" w:hAnsi="Times New Roman" w:cs="Times New Roman"/>
          <w:sz w:val="24"/>
          <w:szCs w:val="24"/>
          <w:lang w:eastAsia="en-AU"/>
        </w:rPr>
        <w:t>ArrayList</w:t>
      </w:r>
      <w:proofErr w:type="spellEnd"/>
      <w:r w:rsidRPr="00FB4914">
        <w:rPr>
          <w:rFonts w:ascii="Times New Roman" w:eastAsia="Times New Roman" w:hAnsi="Times New Roman" w:cs="Times New Roman"/>
          <w:sz w:val="24"/>
          <w:szCs w:val="24"/>
          <w:lang w:eastAsia="en-AU"/>
        </w:rPr>
        <w:t xml:space="preserve"> and </w:t>
      </w:r>
      <w:proofErr w:type="spellStart"/>
      <w:r w:rsidRPr="00FB4914">
        <w:rPr>
          <w:rFonts w:ascii="Times New Roman" w:eastAsia="Times New Roman" w:hAnsi="Times New Roman" w:cs="Times New Roman"/>
          <w:sz w:val="24"/>
          <w:szCs w:val="24"/>
          <w:lang w:eastAsia="en-AU"/>
        </w:rPr>
        <w:t>LinkedList</w:t>
      </w:r>
      <w:proofErr w:type="spellEnd"/>
      <w:r w:rsidRPr="00FB4914">
        <w:rPr>
          <w:rFonts w:ascii="Times New Roman" w:eastAsia="Times New Roman" w:hAnsi="Times New Roman" w:cs="Times New Roman"/>
          <w:sz w:val="24"/>
          <w:szCs w:val="24"/>
          <w:lang w:eastAsia="en-AU"/>
        </w:rPr>
        <w:t xml:space="preserve"> sorts the elements in their insertion order.</w:t>
      </w:r>
    </w:p>
    <w:p w:rsidR="009A73BE" w:rsidRPr="00FB4914" w:rsidRDefault="009A73BE" w:rsidP="009A73B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FB4914">
        <w:rPr>
          <w:rFonts w:ascii="Times New Roman" w:eastAsia="Times New Roman" w:hAnsi="Times New Roman" w:cs="Times New Roman"/>
          <w:b/>
          <w:bCs/>
          <w:sz w:val="24"/>
          <w:szCs w:val="24"/>
          <w:lang w:eastAsia="en-AU"/>
        </w:rPr>
        <w:t>List Example</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FB4914">
        <w:rPr>
          <w:rFonts w:ascii="Courier New" w:eastAsia="Times New Roman" w:hAnsi="Courier New" w:cs="Courier New"/>
          <w:sz w:val="20"/>
          <w:szCs w:val="20"/>
          <w:lang w:eastAsia="en-AU"/>
        </w:rPr>
        <w:t>importjava.util.List</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FB4914">
        <w:rPr>
          <w:rFonts w:ascii="Courier New" w:eastAsia="Times New Roman" w:hAnsi="Courier New" w:cs="Courier New"/>
          <w:sz w:val="20"/>
          <w:szCs w:val="20"/>
          <w:lang w:eastAsia="en-AU"/>
        </w:rPr>
        <w:t>importjava.util.ArrayList</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FB4914">
        <w:rPr>
          <w:rFonts w:ascii="Courier New" w:eastAsia="Times New Roman" w:hAnsi="Courier New" w:cs="Courier New"/>
          <w:sz w:val="20"/>
          <w:szCs w:val="20"/>
          <w:lang w:eastAsia="en-AU"/>
        </w:rPr>
        <w:t>importjava.util.LinkedList</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FB4914">
        <w:rPr>
          <w:rFonts w:ascii="Courier New" w:eastAsia="Times New Roman" w:hAnsi="Courier New" w:cs="Courier New"/>
          <w:sz w:val="20"/>
          <w:szCs w:val="20"/>
          <w:lang w:eastAsia="en-AU"/>
        </w:rPr>
        <w:t>public</w:t>
      </w:r>
      <w:proofErr w:type="gramEnd"/>
      <w:r w:rsidRPr="00FB4914">
        <w:rPr>
          <w:rFonts w:ascii="Courier New" w:eastAsia="Times New Roman" w:hAnsi="Courier New" w:cs="Courier New"/>
          <w:sz w:val="20"/>
          <w:szCs w:val="20"/>
          <w:lang w:eastAsia="en-AU"/>
        </w:rPr>
        <w:t xml:space="preserve"> class </w:t>
      </w:r>
      <w:proofErr w:type="spellStart"/>
      <w:r w:rsidRPr="00FB4914">
        <w:rPr>
          <w:rFonts w:ascii="Courier New" w:eastAsia="Times New Roman" w:hAnsi="Courier New" w:cs="Courier New"/>
          <w:sz w:val="20"/>
          <w:szCs w:val="20"/>
          <w:lang w:eastAsia="en-AU"/>
        </w:rPr>
        <w:t>ListExample</w:t>
      </w:r>
      <w:proofErr w:type="spellEnd"/>
      <w:r w:rsidRPr="00FB4914">
        <w:rPr>
          <w:rFonts w:ascii="Courier New" w:eastAsia="Times New Roman" w:hAnsi="Courier New" w:cs="Courier New"/>
          <w:sz w:val="20"/>
          <w:szCs w:val="20"/>
          <w:lang w:eastAsia="en-AU"/>
        </w:rPr>
        <w:t xml:space="preserve"> {</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FB4914">
        <w:rPr>
          <w:rFonts w:ascii="Courier New" w:eastAsia="Times New Roman" w:hAnsi="Courier New" w:cs="Courier New"/>
          <w:sz w:val="20"/>
          <w:szCs w:val="20"/>
          <w:lang w:eastAsia="en-AU"/>
        </w:rPr>
        <w:t>public</w:t>
      </w:r>
      <w:proofErr w:type="gramEnd"/>
      <w:r w:rsidRPr="00FB4914">
        <w:rPr>
          <w:rFonts w:ascii="Courier New" w:eastAsia="Times New Roman" w:hAnsi="Courier New" w:cs="Courier New"/>
          <w:sz w:val="20"/>
          <w:szCs w:val="20"/>
          <w:lang w:eastAsia="en-AU"/>
        </w:rPr>
        <w:t xml:space="preserve"> static void main(String[] </w:t>
      </w:r>
      <w:proofErr w:type="spellStart"/>
      <w:r w:rsidRPr="00FB4914">
        <w:rPr>
          <w:rFonts w:ascii="Courier New" w:eastAsia="Times New Roman" w:hAnsi="Courier New" w:cs="Courier New"/>
          <w:sz w:val="20"/>
          <w:szCs w:val="20"/>
          <w:lang w:eastAsia="en-AU"/>
        </w:rPr>
        <w:t>args</w:t>
      </w:r>
      <w:proofErr w:type="spellEnd"/>
      <w:r w:rsidRPr="00FB4914">
        <w:rPr>
          <w:rFonts w:ascii="Courier New" w:eastAsia="Times New Roman" w:hAnsi="Courier New" w:cs="Courier New"/>
          <w:sz w:val="20"/>
          <w:szCs w:val="20"/>
          <w:lang w:eastAsia="en-AU"/>
        </w:rPr>
        <w:t>) {</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 xml:space="preserve">   List&lt;String&gt; al = new </w:t>
      </w:r>
      <w:proofErr w:type="spellStart"/>
      <w:r w:rsidRPr="00FB4914">
        <w:rPr>
          <w:rFonts w:ascii="Courier New" w:eastAsia="Times New Roman" w:hAnsi="Courier New" w:cs="Courier New"/>
          <w:sz w:val="20"/>
          <w:szCs w:val="20"/>
          <w:lang w:eastAsia="en-AU"/>
        </w:rPr>
        <w:t>ArrayList</w:t>
      </w:r>
      <w:proofErr w:type="spellEnd"/>
      <w:r w:rsidRPr="00FB4914">
        <w:rPr>
          <w:rFonts w:ascii="Courier New" w:eastAsia="Times New Roman" w:hAnsi="Courier New" w:cs="Courier New"/>
          <w:sz w:val="20"/>
          <w:szCs w:val="20"/>
          <w:lang w:eastAsia="en-AU"/>
        </w:rPr>
        <w:t>&lt;String</w:t>
      </w:r>
      <w:proofErr w:type="gramStart"/>
      <w:r w:rsidRPr="00FB4914">
        <w:rPr>
          <w:rFonts w:ascii="Courier New" w:eastAsia="Times New Roman" w:hAnsi="Courier New" w:cs="Courier New"/>
          <w:sz w:val="20"/>
          <w:szCs w:val="20"/>
          <w:lang w:eastAsia="en-AU"/>
        </w:rPr>
        <w:t>&gt;(</w:t>
      </w:r>
      <w:proofErr w:type="gram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al.add</w:t>
      </w:r>
      <w:proofErr w:type="spellEnd"/>
      <w:r w:rsidRPr="00FB4914">
        <w:rPr>
          <w:rFonts w:ascii="Courier New" w:eastAsia="Times New Roman" w:hAnsi="Courier New" w:cs="Courier New"/>
          <w:sz w:val="20"/>
          <w:szCs w:val="20"/>
          <w:lang w:eastAsia="en-AU"/>
        </w:rPr>
        <w:t>(</w:t>
      </w:r>
      <w:proofErr w:type="gramEnd"/>
      <w:r w:rsidRPr="00FB4914">
        <w:rPr>
          <w:rFonts w:ascii="Courier New" w:eastAsia="Times New Roman" w:hAnsi="Courier New" w:cs="Courier New"/>
          <w:sz w:val="20"/>
          <w:szCs w:val="20"/>
          <w:lang w:eastAsia="en-AU"/>
        </w:rPr>
        <w:t>"</w:t>
      </w:r>
      <w:proofErr w:type="spellStart"/>
      <w:r w:rsidRPr="00FB4914">
        <w:rPr>
          <w:rFonts w:ascii="Courier New" w:eastAsia="Times New Roman" w:hAnsi="Courier New" w:cs="Courier New"/>
          <w:sz w:val="20"/>
          <w:szCs w:val="20"/>
          <w:lang w:eastAsia="en-AU"/>
        </w:rPr>
        <w:t>Chaitanya</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al.add</w:t>
      </w:r>
      <w:proofErr w:type="spellEnd"/>
      <w:r w:rsidRPr="00FB4914">
        <w:rPr>
          <w:rFonts w:ascii="Courier New" w:eastAsia="Times New Roman" w:hAnsi="Courier New" w:cs="Courier New"/>
          <w:sz w:val="20"/>
          <w:szCs w:val="20"/>
          <w:lang w:eastAsia="en-AU"/>
        </w:rPr>
        <w:t>(</w:t>
      </w:r>
      <w:proofErr w:type="gramEnd"/>
      <w:r w:rsidRPr="00FB4914">
        <w:rPr>
          <w:rFonts w:ascii="Courier New" w:eastAsia="Times New Roman" w:hAnsi="Courier New" w:cs="Courier New"/>
          <w:sz w:val="20"/>
          <w:szCs w:val="20"/>
          <w:lang w:eastAsia="en-AU"/>
        </w:rPr>
        <w:t>"</w:t>
      </w:r>
      <w:proofErr w:type="spellStart"/>
      <w:r w:rsidRPr="00FB4914">
        <w:rPr>
          <w:rFonts w:ascii="Courier New" w:eastAsia="Times New Roman" w:hAnsi="Courier New" w:cs="Courier New"/>
          <w:sz w:val="20"/>
          <w:szCs w:val="20"/>
          <w:lang w:eastAsia="en-AU"/>
        </w:rPr>
        <w:t>Rahul</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al.add</w:t>
      </w:r>
      <w:proofErr w:type="spellEnd"/>
      <w:r w:rsidRPr="00FB4914">
        <w:rPr>
          <w:rFonts w:ascii="Courier New" w:eastAsia="Times New Roman" w:hAnsi="Courier New" w:cs="Courier New"/>
          <w:sz w:val="20"/>
          <w:szCs w:val="20"/>
          <w:lang w:eastAsia="en-AU"/>
        </w:rPr>
        <w:t>(</w:t>
      </w:r>
      <w:proofErr w:type="gramEnd"/>
      <w:r w:rsidRPr="00FB4914">
        <w:rPr>
          <w:rFonts w:ascii="Courier New" w:eastAsia="Times New Roman" w:hAnsi="Courier New" w:cs="Courier New"/>
          <w:sz w:val="20"/>
          <w:szCs w:val="20"/>
          <w:lang w:eastAsia="en-AU"/>
        </w:rPr>
        <w:t>"</w:t>
      </w:r>
      <w:proofErr w:type="spellStart"/>
      <w:r w:rsidRPr="00FB4914">
        <w:rPr>
          <w:rFonts w:ascii="Courier New" w:eastAsia="Times New Roman" w:hAnsi="Courier New" w:cs="Courier New"/>
          <w:sz w:val="20"/>
          <w:szCs w:val="20"/>
          <w:lang w:eastAsia="en-AU"/>
        </w:rPr>
        <w:t>Ajeet</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System.out.println</w:t>
      </w:r>
      <w:proofErr w:type="spellEnd"/>
      <w:r w:rsidRPr="00FB4914">
        <w:rPr>
          <w:rFonts w:ascii="Courier New" w:eastAsia="Times New Roman" w:hAnsi="Courier New" w:cs="Courier New"/>
          <w:sz w:val="20"/>
          <w:szCs w:val="20"/>
          <w:lang w:eastAsia="en-AU"/>
        </w:rPr>
        <w:t>(</w:t>
      </w:r>
      <w:proofErr w:type="gramEnd"/>
      <w:r w:rsidRPr="00FB4914">
        <w:rPr>
          <w:rFonts w:ascii="Courier New" w:eastAsia="Times New Roman" w:hAnsi="Courier New" w:cs="Courier New"/>
          <w:sz w:val="20"/>
          <w:szCs w:val="20"/>
          <w:lang w:eastAsia="en-AU"/>
        </w:rPr>
        <w:t>"</w:t>
      </w:r>
      <w:proofErr w:type="spellStart"/>
      <w:r w:rsidRPr="00FB4914">
        <w:rPr>
          <w:rFonts w:ascii="Courier New" w:eastAsia="Times New Roman" w:hAnsi="Courier New" w:cs="Courier New"/>
          <w:sz w:val="20"/>
          <w:szCs w:val="20"/>
          <w:lang w:eastAsia="en-AU"/>
        </w:rPr>
        <w:t>ArrayList</w:t>
      </w:r>
      <w:proofErr w:type="spellEnd"/>
      <w:r w:rsidRPr="00FB4914">
        <w:rPr>
          <w:rFonts w:ascii="Courier New" w:eastAsia="Times New Roman" w:hAnsi="Courier New" w:cs="Courier New"/>
          <w:sz w:val="20"/>
          <w:szCs w:val="20"/>
          <w:lang w:eastAsia="en-AU"/>
        </w:rPr>
        <w:t xml:space="preserve"> Elements: ");</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System.out.print</w:t>
      </w:r>
      <w:proofErr w:type="spellEnd"/>
      <w:r w:rsidRPr="00FB4914">
        <w:rPr>
          <w:rFonts w:ascii="Courier New" w:eastAsia="Times New Roman" w:hAnsi="Courier New" w:cs="Courier New"/>
          <w:sz w:val="20"/>
          <w:szCs w:val="20"/>
          <w:lang w:eastAsia="en-AU"/>
        </w:rPr>
        <w:t>(</w:t>
      </w:r>
      <w:proofErr w:type="gramEnd"/>
      <w:r w:rsidRPr="00FB4914">
        <w:rPr>
          <w:rFonts w:ascii="Courier New" w:eastAsia="Times New Roman" w:hAnsi="Courier New" w:cs="Courier New"/>
          <w:sz w:val="20"/>
          <w:szCs w:val="20"/>
          <w:lang w:eastAsia="en-AU"/>
        </w:rPr>
        <w:t>al);</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 xml:space="preserve">   List&lt;String&gt;</w:t>
      </w:r>
      <w:proofErr w:type="spellStart"/>
      <w:r w:rsidRPr="00FB4914">
        <w:rPr>
          <w:rFonts w:ascii="Courier New" w:eastAsia="Times New Roman" w:hAnsi="Courier New" w:cs="Courier New"/>
          <w:sz w:val="20"/>
          <w:szCs w:val="20"/>
          <w:lang w:eastAsia="en-AU"/>
        </w:rPr>
        <w:t>ll</w:t>
      </w:r>
      <w:proofErr w:type="spellEnd"/>
      <w:r w:rsidRPr="00FB4914">
        <w:rPr>
          <w:rFonts w:ascii="Courier New" w:eastAsia="Times New Roman" w:hAnsi="Courier New" w:cs="Courier New"/>
          <w:sz w:val="20"/>
          <w:szCs w:val="20"/>
          <w:lang w:eastAsia="en-AU"/>
        </w:rPr>
        <w:t xml:space="preserve"> = new </w:t>
      </w:r>
      <w:proofErr w:type="spellStart"/>
      <w:r w:rsidRPr="00FB4914">
        <w:rPr>
          <w:rFonts w:ascii="Courier New" w:eastAsia="Times New Roman" w:hAnsi="Courier New" w:cs="Courier New"/>
          <w:sz w:val="20"/>
          <w:szCs w:val="20"/>
          <w:lang w:eastAsia="en-AU"/>
        </w:rPr>
        <w:t>LinkedList</w:t>
      </w:r>
      <w:proofErr w:type="spellEnd"/>
      <w:r w:rsidRPr="00FB4914">
        <w:rPr>
          <w:rFonts w:ascii="Courier New" w:eastAsia="Times New Roman" w:hAnsi="Courier New" w:cs="Courier New"/>
          <w:sz w:val="20"/>
          <w:szCs w:val="20"/>
          <w:lang w:eastAsia="en-AU"/>
        </w:rPr>
        <w:t>&lt;String</w:t>
      </w:r>
      <w:proofErr w:type="gramStart"/>
      <w:r w:rsidRPr="00FB4914">
        <w:rPr>
          <w:rFonts w:ascii="Courier New" w:eastAsia="Times New Roman" w:hAnsi="Courier New" w:cs="Courier New"/>
          <w:sz w:val="20"/>
          <w:szCs w:val="20"/>
          <w:lang w:eastAsia="en-AU"/>
        </w:rPr>
        <w:t>&gt;(</w:t>
      </w:r>
      <w:proofErr w:type="gram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ll.add</w:t>
      </w:r>
      <w:proofErr w:type="spellEnd"/>
      <w:r w:rsidRPr="00FB4914">
        <w:rPr>
          <w:rFonts w:ascii="Courier New" w:eastAsia="Times New Roman" w:hAnsi="Courier New" w:cs="Courier New"/>
          <w:sz w:val="20"/>
          <w:szCs w:val="20"/>
          <w:lang w:eastAsia="en-AU"/>
        </w:rPr>
        <w:t>(</w:t>
      </w:r>
      <w:proofErr w:type="gramEnd"/>
      <w:r w:rsidRPr="00FB4914">
        <w:rPr>
          <w:rFonts w:ascii="Courier New" w:eastAsia="Times New Roman" w:hAnsi="Courier New" w:cs="Courier New"/>
          <w:sz w:val="20"/>
          <w:szCs w:val="20"/>
          <w:lang w:eastAsia="en-AU"/>
        </w:rPr>
        <w:t>"Kevin");</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ll.add</w:t>
      </w:r>
      <w:proofErr w:type="spellEnd"/>
      <w:r w:rsidRPr="00FB4914">
        <w:rPr>
          <w:rFonts w:ascii="Courier New" w:eastAsia="Times New Roman" w:hAnsi="Courier New" w:cs="Courier New"/>
          <w:sz w:val="20"/>
          <w:szCs w:val="20"/>
          <w:lang w:eastAsia="en-AU"/>
        </w:rPr>
        <w:t>(</w:t>
      </w:r>
      <w:proofErr w:type="gramEnd"/>
      <w:r w:rsidRPr="00FB4914">
        <w:rPr>
          <w:rFonts w:ascii="Courier New" w:eastAsia="Times New Roman" w:hAnsi="Courier New" w:cs="Courier New"/>
          <w:sz w:val="20"/>
          <w:szCs w:val="20"/>
          <w:lang w:eastAsia="en-AU"/>
        </w:rPr>
        <w:t>"Peter");</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ll.add</w:t>
      </w:r>
      <w:proofErr w:type="spellEnd"/>
      <w:r w:rsidRPr="00FB4914">
        <w:rPr>
          <w:rFonts w:ascii="Courier New" w:eastAsia="Times New Roman" w:hAnsi="Courier New" w:cs="Courier New"/>
          <w:sz w:val="20"/>
          <w:szCs w:val="20"/>
          <w:lang w:eastAsia="en-AU"/>
        </w:rPr>
        <w:t>(</w:t>
      </w:r>
      <w:proofErr w:type="gramEnd"/>
      <w:r w:rsidRPr="00FB4914">
        <w:rPr>
          <w:rFonts w:ascii="Courier New" w:eastAsia="Times New Roman" w:hAnsi="Courier New" w:cs="Courier New"/>
          <w:sz w:val="20"/>
          <w:szCs w:val="20"/>
          <w:lang w:eastAsia="en-AU"/>
        </w:rPr>
        <w:t>"Kate");</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System.out.println</w:t>
      </w:r>
      <w:proofErr w:type="spellEnd"/>
      <w:r w:rsidRPr="00FB4914">
        <w:rPr>
          <w:rFonts w:ascii="Courier New" w:eastAsia="Times New Roman" w:hAnsi="Courier New" w:cs="Courier New"/>
          <w:sz w:val="20"/>
          <w:szCs w:val="20"/>
          <w:lang w:eastAsia="en-AU"/>
        </w:rPr>
        <w:t>(</w:t>
      </w:r>
      <w:proofErr w:type="gramEnd"/>
      <w:r w:rsidRPr="00FB4914">
        <w:rPr>
          <w:rFonts w:ascii="Courier New" w:eastAsia="Times New Roman" w:hAnsi="Courier New" w:cs="Courier New"/>
          <w:sz w:val="20"/>
          <w:szCs w:val="20"/>
          <w:lang w:eastAsia="en-AU"/>
        </w:rPr>
        <w:t>"\</w:t>
      </w:r>
      <w:proofErr w:type="spellStart"/>
      <w:r w:rsidRPr="00FB4914">
        <w:rPr>
          <w:rFonts w:ascii="Courier New" w:eastAsia="Times New Roman" w:hAnsi="Courier New" w:cs="Courier New"/>
          <w:sz w:val="20"/>
          <w:szCs w:val="20"/>
          <w:lang w:eastAsia="en-AU"/>
        </w:rPr>
        <w:t>nLinkedList</w:t>
      </w:r>
      <w:proofErr w:type="spellEnd"/>
      <w:r w:rsidRPr="00FB4914">
        <w:rPr>
          <w:rFonts w:ascii="Courier New" w:eastAsia="Times New Roman" w:hAnsi="Courier New" w:cs="Courier New"/>
          <w:sz w:val="20"/>
          <w:szCs w:val="20"/>
          <w:lang w:eastAsia="en-AU"/>
        </w:rPr>
        <w:t xml:space="preserve"> Elements: ");</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System.out.print</w:t>
      </w:r>
      <w:proofErr w:type="spellEnd"/>
      <w:r w:rsidRPr="00FB4914">
        <w:rPr>
          <w:rFonts w:ascii="Courier New" w:eastAsia="Times New Roman" w:hAnsi="Courier New" w:cs="Courier New"/>
          <w:sz w:val="20"/>
          <w:szCs w:val="20"/>
          <w:lang w:eastAsia="en-AU"/>
        </w:rPr>
        <w:t>(</w:t>
      </w:r>
      <w:proofErr w:type="spellStart"/>
      <w:proofErr w:type="gramEnd"/>
      <w:r w:rsidRPr="00FB4914">
        <w:rPr>
          <w:rFonts w:ascii="Courier New" w:eastAsia="Times New Roman" w:hAnsi="Courier New" w:cs="Courier New"/>
          <w:sz w:val="20"/>
          <w:szCs w:val="20"/>
          <w:lang w:eastAsia="en-AU"/>
        </w:rPr>
        <w:t>ll</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 xml:space="preserve"> }</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b/>
          <w:bCs/>
          <w:sz w:val="24"/>
          <w:szCs w:val="24"/>
          <w:lang w:eastAsia="en-AU"/>
        </w:rPr>
        <w:t>Output: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FB4914">
        <w:rPr>
          <w:rFonts w:ascii="Courier New" w:eastAsia="Times New Roman" w:hAnsi="Courier New" w:cs="Courier New"/>
          <w:sz w:val="20"/>
          <w:szCs w:val="20"/>
          <w:lang w:eastAsia="en-AU"/>
        </w:rPr>
        <w:t>ArrayList</w:t>
      </w:r>
      <w:proofErr w:type="spellEnd"/>
      <w:r w:rsidRPr="00FB4914">
        <w:rPr>
          <w:rFonts w:ascii="Courier New" w:eastAsia="Times New Roman" w:hAnsi="Courier New" w:cs="Courier New"/>
          <w:sz w:val="20"/>
          <w:szCs w:val="20"/>
          <w:lang w:eastAsia="en-AU"/>
        </w:rPr>
        <w:t xml:space="preserve"> Elements: </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w:t>
      </w:r>
      <w:proofErr w:type="spellStart"/>
      <w:r w:rsidRPr="00FB4914">
        <w:rPr>
          <w:rFonts w:ascii="Courier New" w:eastAsia="Times New Roman" w:hAnsi="Courier New" w:cs="Courier New"/>
          <w:sz w:val="20"/>
          <w:szCs w:val="20"/>
          <w:lang w:eastAsia="en-AU"/>
        </w:rPr>
        <w:t>Chaitanya</w:t>
      </w:r>
      <w:proofErr w:type="spellEnd"/>
      <w:r w:rsidRPr="00FB4914">
        <w:rPr>
          <w:rFonts w:ascii="Courier New" w:eastAsia="Times New Roman" w:hAnsi="Courier New" w:cs="Courier New"/>
          <w:sz w:val="20"/>
          <w:szCs w:val="20"/>
          <w:lang w:eastAsia="en-AU"/>
        </w:rPr>
        <w:t xml:space="preserve">, </w:t>
      </w:r>
      <w:proofErr w:type="spellStart"/>
      <w:r w:rsidRPr="00FB4914">
        <w:rPr>
          <w:rFonts w:ascii="Courier New" w:eastAsia="Times New Roman" w:hAnsi="Courier New" w:cs="Courier New"/>
          <w:sz w:val="20"/>
          <w:szCs w:val="20"/>
          <w:lang w:eastAsia="en-AU"/>
        </w:rPr>
        <w:t>Rahul</w:t>
      </w:r>
      <w:proofErr w:type="spellEnd"/>
      <w:r w:rsidRPr="00FB4914">
        <w:rPr>
          <w:rFonts w:ascii="Courier New" w:eastAsia="Times New Roman" w:hAnsi="Courier New" w:cs="Courier New"/>
          <w:sz w:val="20"/>
          <w:szCs w:val="20"/>
          <w:lang w:eastAsia="en-AU"/>
        </w:rPr>
        <w:t xml:space="preserve">, </w:t>
      </w:r>
      <w:proofErr w:type="spellStart"/>
      <w:r w:rsidRPr="00FB4914">
        <w:rPr>
          <w:rFonts w:ascii="Courier New" w:eastAsia="Times New Roman" w:hAnsi="Courier New" w:cs="Courier New"/>
          <w:sz w:val="20"/>
          <w:szCs w:val="20"/>
          <w:lang w:eastAsia="en-AU"/>
        </w:rPr>
        <w:t>Ajeet</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FB4914">
        <w:rPr>
          <w:rFonts w:ascii="Courier New" w:eastAsia="Times New Roman" w:hAnsi="Courier New" w:cs="Courier New"/>
          <w:sz w:val="20"/>
          <w:szCs w:val="20"/>
          <w:lang w:eastAsia="en-AU"/>
        </w:rPr>
        <w:t>LinkedList</w:t>
      </w:r>
      <w:proofErr w:type="spellEnd"/>
      <w:r w:rsidRPr="00FB4914">
        <w:rPr>
          <w:rFonts w:ascii="Courier New" w:eastAsia="Times New Roman" w:hAnsi="Courier New" w:cs="Courier New"/>
          <w:sz w:val="20"/>
          <w:szCs w:val="20"/>
          <w:lang w:eastAsia="en-AU"/>
        </w:rPr>
        <w:t xml:space="preserve"> Elements: </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[Kevin, Peter, Kate]</w:t>
      </w:r>
    </w:p>
    <w:p w:rsidR="009A73BE" w:rsidRPr="00FB4914" w:rsidRDefault="009A73BE" w:rsidP="009A73B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FB4914">
        <w:rPr>
          <w:rFonts w:ascii="Times New Roman" w:eastAsia="Times New Roman" w:hAnsi="Times New Roman" w:cs="Times New Roman"/>
          <w:b/>
          <w:bCs/>
          <w:sz w:val="24"/>
          <w:szCs w:val="24"/>
          <w:lang w:eastAsia="en-AU"/>
        </w:rPr>
        <w:t>Set Example</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FB4914">
        <w:rPr>
          <w:rFonts w:ascii="Courier New" w:eastAsia="Times New Roman" w:hAnsi="Courier New" w:cs="Courier New"/>
          <w:sz w:val="20"/>
          <w:szCs w:val="20"/>
          <w:lang w:eastAsia="en-AU"/>
        </w:rPr>
        <w:t>importjava.util.Set</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FB4914">
        <w:rPr>
          <w:rFonts w:ascii="Courier New" w:eastAsia="Times New Roman" w:hAnsi="Courier New" w:cs="Courier New"/>
          <w:sz w:val="20"/>
          <w:szCs w:val="20"/>
          <w:lang w:eastAsia="en-AU"/>
        </w:rPr>
        <w:t>importjava.util.HashSet</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FB4914">
        <w:rPr>
          <w:rFonts w:ascii="Courier New" w:eastAsia="Times New Roman" w:hAnsi="Courier New" w:cs="Courier New"/>
          <w:sz w:val="20"/>
          <w:szCs w:val="20"/>
          <w:lang w:eastAsia="en-AU"/>
        </w:rPr>
        <w:t>importjava.util.TreeSet</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FB4914">
        <w:rPr>
          <w:rFonts w:ascii="Courier New" w:eastAsia="Times New Roman" w:hAnsi="Courier New" w:cs="Courier New"/>
          <w:sz w:val="20"/>
          <w:szCs w:val="20"/>
          <w:lang w:eastAsia="en-AU"/>
        </w:rPr>
        <w:t>public</w:t>
      </w:r>
      <w:proofErr w:type="gramEnd"/>
      <w:r w:rsidRPr="00FB4914">
        <w:rPr>
          <w:rFonts w:ascii="Courier New" w:eastAsia="Times New Roman" w:hAnsi="Courier New" w:cs="Courier New"/>
          <w:sz w:val="20"/>
          <w:szCs w:val="20"/>
          <w:lang w:eastAsia="en-AU"/>
        </w:rPr>
        <w:t xml:space="preserve"> class </w:t>
      </w:r>
      <w:proofErr w:type="spellStart"/>
      <w:r w:rsidRPr="00FB4914">
        <w:rPr>
          <w:rFonts w:ascii="Courier New" w:eastAsia="Times New Roman" w:hAnsi="Courier New" w:cs="Courier New"/>
          <w:sz w:val="20"/>
          <w:szCs w:val="20"/>
          <w:lang w:eastAsia="en-AU"/>
        </w:rPr>
        <w:t>SetExample</w:t>
      </w:r>
      <w:proofErr w:type="spellEnd"/>
      <w:r w:rsidRPr="00FB4914">
        <w:rPr>
          <w:rFonts w:ascii="Courier New" w:eastAsia="Times New Roman" w:hAnsi="Courier New" w:cs="Courier New"/>
          <w:sz w:val="20"/>
          <w:szCs w:val="20"/>
          <w:lang w:eastAsia="en-AU"/>
        </w:rPr>
        <w:t xml:space="preserve"> {</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FB4914">
        <w:rPr>
          <w:rFonts w:ascii="Courier New" w:eastAsia="Times New Roman" w:hAnsi="Courier New" w:cs="Courier New"/>
          <w:sz w:val="20"/>
          <w:szCs w:val="20"/>
          <w:lang w:eastAsia="en-AU"/>
        </w:rPr>
        <w:t>public</w:t>
      </w:r>
      <w:proofErr w:type="gramEnd"/>
      <w:r w:rsidRPr="00FB4914">
        <w:rPr>
          <w:rFonts w:ascii="Courier New" w:eastAsia="Times New Roman" w:hAnsi="Courier New" w:cs="Courier New"/>
          <w:sz w:val="20"/>
          <w:szCs w:val="20"/>
          <w:lang w:eastAsia="en-AU"/>
        </w:rPr>
        <w:t xml:space="preserve"> static void main(String </w:t>
      </w:r>
      <w:proofErr w:type="spellStart"/>
      <w:r w:rsidRPr="00FB4914">
        <w:rPr>
          <w:rFonts w:ascii="Courier New" w:eastAsia="Times New Roman" w:hAnsi="Courier New" w:cs="Courier New"/>
          <w:sz w:val="20"/>
          <w:szCs w:val="20"/>
          <w:lang w:eastAsia="en-AU"/>
        </w:rPr>
        <w:t>args</w:t>
      </w:r>
      <w:proofErr w:type="spellEnd"/>
      <w:r w:rsidRPr="00FB4914">
        <w:rPr>
          <w:rFonts w:ascii="Courier New" w:eastAsia="Times New Roman" w:hAnsi="Courier New" w:cs="Courier New"/>
          <w:sz w:val="20"/>
          <w:szCs w:val="20"/>
          <w:lang w:eastAsia="en-AU"/>
        </w:rPr>
        <w:t xml:space="preserve">[]) { </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int</w:t>
      </w:r>
      <w:proofErr w:type="spellEnd"/>
      <w:proofErr w:type="gramEnd"/>
      <w:r w:rsidRPr="00FB4914">
        <w:rPr>
          <w:rFonts w:ascii="Courier New" w:eastAsia="Times New Roman" w:hAnsi="Courier New" w:cs="Courier New"/>
          <w:sz w:val="20"/>
          <w:szCs w:val="20"/>
          <w:lang w:eastAsia="en-AU"/>
        </w:rPr>
        <w:t xml:space="preserve"> count[] = {11, 22, 33, 44, 55};</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 xml:space="preserve">    Set&lt;Integer&gt;</w:t>
      </w:r>
      <w:proofErr w:type="spellStart"/>
      <w:r w:rsidRPr="00FB4914">
        <w:rPr>
          <w:rFonts w:ascii="Courier New" w:eastAsia="Times New Roman" w:hAnsi="Courier New" w:cs="Courier New"/>
          <w:sz w:val="20"/>
          <w:szCs w:val="20"/>
          <w:lang w:eastAsia="en-AU"/>
        </w:rPr>
        <w:t>hset</w:t>
      </w:r>
      <w:proofErr w:type="spellEnd"/>
      <w:r w:rsidRPr="00FB4914">
        <w:rPr>
          <w:rFonts w:ascii="Courier New" w:eastAsia="Times New Roman" w:hAnsi="Courier New" w:cs="Courier New"/>
          <w:sz w:val="20"/>
          <w:szCs w:val="20"/>
          <w:lang w:eastAsia="en-AU"/>
        </w:rPr>
        <w:t xml:space="preserve"> = new </w:t>
      </w:r>
      <w:proofErr w:type="spellStart"/>
      <w:r w:rsidRPr="00FB4914">
        <w:rPr>
          <w:rFonts w:ascii="Courier New" w:eastAsia="Times New Roman" w:hAnsi="Courier New" w:cs="Courier New"/>
          <w:sz w:val="20"/>
          <w:szCs w:val="20"/>
          <w:lang w:eastAsia="en-AU"/>
        </w:rPr>
        <w:t>HashSet</w:t>
      </w:r>
      <w:proofErr w:type="spellEnd"/>
      <w:r w:rsidRPr="00FB4914">
        <w:rPr>
          <w:rFonts w:ascii="Courier New" w:eastAsia="Times New Roman" w:hAnsi="Courier New" w:cs="Courier New"/>
          <w:sz w:val="20"/>
          <w:szCs w:val="20"/>
          <w:lang w:eastAsia="en-AU"/>
        </w:rPr>
        <w:t>&lt;Integer</w:t>
      </w:r>
      <w:proofErr w:type="gramStart"/>
      <w:r w:rsidRPr="00FB4914">
        <w:rPr>
          <w:rFonts w:ascii="Courier New" w:eastAsia="Times New Roman" w:hAnsi="Courier New" w:cs="Courier New"/>
          <w:sz w:val="20"/>
          <w:szCs w:val="20"/>
          <w:lang w:eastAsia="en-AU"/>
        </w:rPr>
        <w:t>&gt;(</w:t>
      </w:r>
      <w:proofErr w:type="gram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FB4914">
        <w:rPr>
          <w:rFonts w:ascii="Courier New" w:eastAsia="Times New Roman" w:hAnsi="Courier New" w:cs="Courier New"/>
          <w:sz w:val="20"/>
          <w:szCs w:val="20"/>
          <w:lang w:eastAsia="en-AU"/>
        </w:rPr>
        <w:t>try{</w:t>
      </w:r>
      <w:proofErr w:type="gramEnd"/>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FB4914">
        <w:rPr>
          <w:rFonts w:ascii="Courier New" w:eastAsia="Times New Roman" w:hAnsi="Courier New" w:cs="Courier New"/>
          <w:sz w:val="20"/>
          <w:szCs w:val="20"/>
          <w:lang w:eastAsia="en-AU"/>
        </w:rPr>
        <w:t>for(</w:t>
      </w:r>
      <w:proofErr w:type="spellStart"/>
      <w:proofErr w:type="gramEnd"/>
      <w:r w:rsidRPr="00FB4914">
        <w:rPr>
          <w:rFonts w:ascii="Courier New" w:eastAsia="Times New Roman" w:hAnsi="Courier New" w:cs="Courier New"/>
          <w:sz w:val="20"/>
          <w:szCs w:val="20"/>
          <w:lang w:eastAsia="en-AU"/>
        </w:rPr>
        <w:t>inti</w:t>
      </w:r>
      <w:proofErr w:type="spellEnd"/>
      <w:r w:rsidRPr="00FB4914">
        <w:rPr>
          <w:rFonts w:ascii="Courier New" w:eastAsia="Times New Roman" w:hAnsi="Courier New" w:cs="Courier New"/>
          <w:sz w:val="20"/>
          <w:szCs w:val="20"/>
          <w:lang w:eastAsia="en-AU"/>
        </w:rPr>
        <w:t xml:space="preserve"> = 0; </w:t>
      </w:r>
      <w:proofErr w:type="spellStart"/>
      <w:r w:rsidRPr="00FB4914">
        <w:rPr>
          <w:rFonts w:ascii="Courier New" w:eastAsia="Times New Roman" w:hAnsi="Courier New" w:cs="Courier New"/>
          <w:sz w:val="20"/>
          <w:szCs w:val="20"/>
          <w:lang w:eastAsia="en-AU"/>
        </w:rPr>
        <w:t>i</w:t>
      </w:r>
      <w:proofErr w:type="spellEnd"/>
      <w:r w:rsidRPr="00FB4914">
        <w:rPr>
          <w:rFonts w:ascii="Courier New" w:eastAsia="Times New Roman" w:hAnsi="Courier New" w:cs="Courier New"/>
          <w:sz w:val="20"/>
          <w:szCs w:val="20"/>
          <w:lang w:eastAsia="en-AU"/>
        </w:rPr>
        <w:t xml:space="preserve">&lt;4; </w:t>
      </w:r>
      <w:proofErr w:type="spellStart"/>
      <w:r w:rsidRPr="00FB4914">
        <w:rPr>
          <w:rFonts w:ascii="Courier New" w:eastAsia="Times New Roman" w:hAnsi="Courier New" w:cs="Courier New"/>
          <w:sz w:val="20"/>
          <w:szCs w:val="20"/>
          <w:lang w:eastAsia="en-AU"/>
        </w:rPr>
        <w:t>i</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hset.add</w:t>
      </w:r>
      <w:proofErr w:type="spellEnd"/>
      <w:r w:rsidRPr="00FB4914">
        <w:rPr>
          <w:rFonts w:ascii="Courier New" w:eastAsia="Times New Roman" w:hAnsi="Courier New" w:cs="Courier New"/>
          <w:sz w:val="20"/>
          <w:szCs w:val="20"/>
          <w:lang w:eastAsia="en-AU"/>
        </w:rPr>
        <w:t>(</w:t>
      </w:r>
      <w:proofErr w:type="gramEnd"/>
      <w:r w:rsidRPr="00FB4914">
        <w:rPr>
          <w:rFonts w:ascii="Courier New" w:eastAsia="Times New Roman" w:hAnsi="Courier New" w:cs="Courier New"/>
          <w:sz w:val="20"/>
          <w:szCs w:val="20"/>
          <w:lang w:eastAsia="en-AU"/>
        </w:rPr>
        <w:t>count[</w:t>
      </w:r>
      <w:proofErr w:type="spellStart"/>
      <w:r w:rsidRPr="00FB4914">
        <w:rPr>
          <w:rFonts w:ascii="Courier New" w:eastAsia="Times New Roman" w:hAnsi="Courier New" w:cs="Courier New"/>
          <w:sz w:val="20"/>
          <w:szCs w:val="20"/>
          <w:lang w:eastAsia="en-AU"/>
        </w:rPr>
        <w:t>i</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 xml:space="preserve">      }</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System.out.println</w:t>
      </w:r>
      <w:proofErr w:type="spellEnd"/>
      <w:r w:rsidRPr="00FB4914">
        <w:rPr>
          <w:rFonts w:ascii="Courier New" w:eastAsia="Times New Roman" w:hAnsi="Courier New" w:cs="Courier New"/>
          <w:sz w:val="20"/>
          <w:szCs w:val="20"/>
          <w:lang w:eastAsia="en-AU"/>
        </w:rPr>
        <w:t>(</w:t>
      </w:r>
      <w:proofErr w:type="spellStart"/>
      <w:proofErr w:type="gramEnd"/>
      <w:r w:rsidRPr="00FB4914">
        <w:rPr>
          <w:rFonts w:ascii="Courier New" w:eastAsia="Times New Roman" w:hAnsi="Courier New" w:cs="Courier New"/>
          <w:sz w:val="20"/>
          <w:szCs w:val="20"/>
          <w:lang w:eastAsia="en-AU"/>
        </w:rPr>
        <w:t>hset</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FB4914">
        <w:rPr>
          <w:rFonts w:ascii="Courier New" w:eastAsia="Times New Roman" w:hAnsi="Courier New" w:cs="Courier New"/>
          <w:sz w:val="20"/>
          <w:szCs w:val="20"/>
          <w:lang w:eastAsia="en-AU"/>
        </w:rPr>
        <w:t>TreeSet</w:t>
      </w:r>
      <w:proofErr w:type="spellEnd"/>
      <w:r w:rsidRPr="00FB4914">
        <w:rPr>
          <w:rFonts w:ascii="Courier New" w:eastAsia="Times New Roman" w:hAnsi="Courier New" w:cs="Courier New"/>
          <w:sz w:val="20"/>
          <w:szCs w:val="20"/>
          <w:lang w:eastAsia="en-AU"/>
        </w:rPr>
        <w:t>&lt;Integer&gt;</w:t>
      </w:r>
      <w:proofErr w:type="spellStart"/>
      <w:r w:rsidRPr="00FB4914">
        <w:rPr>
          <w:rFonts w:ascii="Courier New" w:eastAsia="Times New Roman" w:hAnsi="Courier New" w:cs="Courier New"/>
          <w:sz w:val="20"/>
          <w:szCs w:val="20"/>
          <w:lang w:eastAsia="en-AU"/>
        </w:rPr>
        <w:t>treeset</w:t>
      </w:r>
      <w:proofErr w:type="spellEnd"/>
      <w:r w:rsidRPr="00FB4914">
        <w:rPr>
          <w:rFonts w:ascii="Courier New" w:eastAsia="Times New Roman" w:hAnsi="Courier New" w:cs="Courier New"/>
          <w:sz w:val="20"/>
          <w:szCs w:val="20"/>
          <w:lang w:eastAsia="en-AU"/>
        </w:rPr>
        <w:t xml:space="preserve"> = new </w:t>
      </w:r>
      <w:proofErr w:type="spellStart"/>
      <w:r w:rsidRPr="00FB4914">
        <w:rPr>
          <w:rFonts w:ascii="Courier New" w:eastAsia="Times New Roman" w:hAnsi="Courier New" w:cs="Courier New"/>
          <w:sz w:val="20"/>
          <w:szCs w:val="20"/>
          <w:lang w:eastAsia="en-AU"/>
        </w:rPr>
        <w:t>TreeSet</w:t>
      </w:r>
      <w:proofErr w:type="spellEnd"/>
      <w:r w:rsidRPr="00FB4914">
        <w:rPr>
          <w:rFonts w:ascii="Courier New" w:eastAsia="Times New Roman" w:hAnsi="Courier New" w:cs="Courier New"/>
          <w:sz w:val="20"/>
          <w:szCs w:val="20"/>
          <w:lang w:eastAsia="en-AU"/>
        </w:rPr>
        <w:t>&lt;Integer</w:t>
      </w:r>
      <w:proofErr w:type="gramStart"/>
      <w:r w:rsidRPr="00FB4914">
        <w:rPr>
          <w:rFonts w:ascii="Courier New" w:eastAsia="Times New Roman" w:hAnsi="Courier New" w:cs="Courier New"/>
          <w:sz w:val="20"/>
          <w:szCs w:val="20"/>
          <w:lang w:eastAsia="en-AU"/>
        </w:rPr>
        <w:t>&gt;(</w:t>
      </w:r>
      <w:proofErr w:type="spellStart"/>
      <w:proofErr w:type="gramEnd"/>
      <w:r w:rsidRPr="00FB4914">
        <w:rPr>
          <w:rFonts w:ascii="Courier New" w:eastAsia="Times New Roman" w:hAnsi="Courier New" w:cs="Courier New"/>
          <w:sz w:val="20"/>
          <w:szCs w:val="20"/>
          <w:lang w:eastAsia="en-AU"/>
        </w:rPr>
        <w:t>hset</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System.out.println</w:t>
      </w:r>
      <w:proofErr w:type="spellEnd"/>
      <w:r w:rsidRPr="00FB4914">
        <w:rPr>
          <w:rFonts w:ascii="Courier New" w:eastAsia="Times New Roman" w:hAnsi="Courier New" w:cs="Courier New"/>
          <w:sz w:val="20"/>
          <w:szCs w:val="20"/>
          <w:lang w:eastAsia="en-AU"/>
        </w:rPr>
        <w:t>(</w:t>
      </w:r>
      <w:proofErr w:type="gramEnd"/>
      <w:r w:rsidRPr="00FB4914">
        <w:rPr>
          <w:rFonts w:ascii="Courier New" w:eastAsia="Times New Roman" w:hAnsi="Courier New" w:cs="Courier New"/>
          <w:sz w:val="20"/>
          <w:szCs w:val="20"/>
          <w:lang w:eastAsia="en-AU"/>
        </w:rPr>
        <w:t>"The sorted list is:");</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System.out.println</w:t>
      </w:r>
      <w:proofErr w:type="spellEnd"/>
      <w:r w:rsidRPr="00FB4914">
        <w:rPr>
          <w:rFonts w:ascii="Courier New" w:eastAsia="Times New Roman" w:hAnsi="Courier New" w:cs="Courier New"/>
          <w:sz w:val="20"/>
          <w:szCs w:val="20"/>
          <w:lang w:eastAsia="en-AU"/>
        </w:rPr>
        <w:t>(</w:t>
      </w:r>
      <w:proofErr w:type="spellStart"/>
      <w:proofErr w:type="gramEnd"/>
      <w:r w:rsidRPr="00FB4914">
        <w:rPr>
          <w:rFonts w:ascii="Courier New" w:eastAsia="Times New Roman" w:hAnsi="Courier New" w:cs="Courier New"/>
          <w:sz w:val="20"/>
          <w:szCs w:val="20"/>
          <w:lang w:eastAsia="en-AU"/>
        </w:rPr>
        <w:t>treeset</w:t>
      </w:r>
      <w:proofErr w:type="spell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 xml:space="preserve">    }</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FB4914">
        <w:rPr>
          <w:rFonts w:ascii="Courier New" w:eastAsia="Times New Roman" w:hAnsi="Courier New" w:cs="Courier New"/>
          <w:sz w:val="20"/>
          <w:szCs w:val="20"/>
          <w:lang w:eastAsia="en-AU"/>
        </w:rPr>
        <w:t>catch(</w:t>
      </w:r>
      <w:proofErr w:type="gramEnd"/>
      <w:r w:rsidRPr="00FB4914">
        <w:rPr>
          <w:rFonts w:ascii="Courier New" w:eastAsia="Times New Roman" w:hAnsi="Courier New" w:cs="Courier New"/>
          <w:sz w:val="20"/>
          <w:szCs w:val="20"/>
          <w:lang w:eastAsia="en-AU"/>
        </w:rPr>
        <w:t>Exception e){</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FB4914">
        <w:rPr>
          <w:rFonts w:ascii="Courier New" w:eastAsia="Times New Roman" w:hAnsi="Courier New" w:cs="Courier New"/>
          <w:sz w:val="20"/>
          <w:szCs w:val="20"/>
          <w:lang w:eastAsia="en-AU"/>
        </w:rPr>
        <w:t>e.printStackTrace</w:t>
      </w:r>
      <w:proofErr w:type="spellEnd"/>
      <w:r w:rsidRPr="00FB4914">
        <w:rPr>
          <w:rFonts w:ascii="Courier New" w:eastAsia="Times New Roman" w:hAnsi="Courier New" w:cs="Courier New"/>
          <w:sz w:val="20"/>
          <w:szCs w:val="20"/>
          <w:lang w:eastAsia="en-AU"/>
        </w:rPr>
        <w:t>(</w:t>
      </w:r>
      <w:proofErr w:type="gramEnd"/>
      <w:r w:rsidRPr="00FB4914">
        <w:rPr>
          <w:rFonts w:ascii="Courier New" w:eastAsia="Times New Roman" w:hAnsi="Courier New" w:cs="Courier New"/>
          <w:sz w:val="20"/>
          <w:szCs w:val="20"/>
          <w:lang w:eastAsia="en-AU"/>
        </w:rPr>
        <w: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 xml:space="preserve">    }</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 xml:space="preserve">  }</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w:t>
      </w:r>
    </w:p>
    <w:p w:rsidR="009A73BE" w:rsidRPr="00FB4914"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r w:rsidRPr="00FB4914">
        <w:rPr>
          <w:rFonts w:ascii="Times New Roman" w:eastAsia="Times New Roman" w:hAnsi="Times New Roman" w:cs="Times New Roman"/>
          <w:b/>
          <w:bCs/>
          <w:sz w:val="24"/>
          <w:szCs w:val="24"/>
          <w:lang w:eastAsia="en-AU"/>
        </w:rPr>
        <w:t>Output:</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[33, 22, 11, 44]</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The sorted list is:</w:t>
      </w:r>
    </w:p>
    <w:p w:rsidR="009A73BE" w:rsidRPr="00FB4914"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FB4914">
        <w:rPr>
          <w:rFonts w:ascii="Courier New" w:eastAsia="Times New Roman" w:hAnsi="Courier New" w:cs="Courier New"/>
          <w:sz w:val="20"/>
          <w:szCs w:val="20"/>
          <w:lang w:eastAsia="en-AU"/>
        </w:rPr>
        <w:t>[11, 22, 33, 44]</w:t>
      </w:r>
    </w:p>
    <w:p w:rsidR="009A73BE" w:rsidRDefault="009A73BE" w:rsidP="009A73BE"/>
    <w:p w:rsidR="009A73BE" w:rsidRDefault="009A73BE" w:rsidP="009A73BE">
      <w:pPr>
        <w:ind w:left="360"/>
        <w:rPr>
          <w:b/>
        </w:rPr>
      </w:pPr>
      <w:proofErr w:type="gramStart"/>
      <w:r w:rsidRPr="00DD5527">
        <w:rPr>
          <w:b/>
        </w:rPr>
        <w:lastRenderedPageBreak/>
        <w:t>2.How</w:t>
      </w:r>
      <w:proofErr w:type="gramEnd"/>
      <w:r w:rsidRPr="00DD5527">
        <w:rPr>
          <w:b/>
        </w:rPr>
        <w:t xml:space="preserve"> will you switch to other window in selenium</w:t>
      </w: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D5527">
        <w:rPr>
          <w:rFonts w:ascii="Courier New" w:eastAsia="Times New Roman" w:hAnsi="Courier New" w:cs="Courier New"/>
          <w:sz w:val="20"/>
          <w:szCs w:val="20"/>
          <w:lang w:eastAsia="en-AU"/>
        </w:rPr>
        <w:t xml:space="preserve">String </w:t>
      </w:r>
      <w:proofErr w:type="spellStart"/>
      <w:r w:rsidRPr="00DD5527">
        <w:rPr>
          <w:rFonts w:ascii="Courier New" w:eastAsia="Times New Roman" w:hAnsi="Courier New" w:cs="Courier New"/>
          <w:sz w:val="20"/>
          <w:szCs w:val="20"/>
          <w:lang w:eastAsia="en-AU"/>
        </w:rPr>
        <w:t>winHandleBefore</w:t>
      </w:r>
      <w:proofErr w:type="spellEnd"/>
      <w:r w:rsidRPr="00DD5527">
        <w:rPr>
          <w:rFonts w:ascii="Courier New" w:eastAsia="Times New Roman" w:hAnsi="Courier New" w:cs="Courier New"/>
          <w:sz w:val="20"/>
          <w:szCs w:val="20"/>
          <w:lang w:eastAsia="en-AU"/>
        </w:rPr>
        <w:t xml:space="preserve"> = </w:t>
      </w:r>
      <w:proofErr w:type="spellStart"/>
      <w:proofErr w:type="gramStart"/>
      <w:r w:rsidRPr="00DD5527">
        <w:rPr>
          <w:rFonts w:ascii="Courier New" w:eastAsia="Times New Roman" w:hAnsi="Courier New" w:cs="Courier New"/>
          <w:sz w:val="20"/>
          <w:szCs w:val="20"/>
          <w:lang w:eastAsia="en-AU"/>
        </w:rPr>
        <w:t>driver.getWindowHandle</w:t>
      </w:r>
      <w:proofErr w:type="spellEnd"/>
      <w:r w:rsidRPr="00DD5527">
        <w:rPr>
          <w:rFonts w:ascii="Courier New" w:eastAsia="Times New Roman" w:hAnsi="Courier New" w:cs="Courier New"/>
          <w:sz w:val="20"/>
          <w:szCs w:val="20"/>
          <w:lang w:eastAsia="en-AU"/>
        </w:rPr>
        <w:t>(</w:t>
      </w:r>
      <w:proofErr w:type="gramEnd"/>
      <w:r w:rsidRPr="00DD5527">
        <w:rPr>
          <w:rFonts w:ascii="Courier New" w:eastAsia="Times New Roman" w:hAnsi="Courier New" w:cs="Courier New"/>
          <w:sz w:val="20"/>
          <w:szCs w:val="20"/>
          <w:lang w:eastAsia="en-AU"/>
        </w:rPr>
        <w:t>);</w:t>
      </w: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D5527">
        <w:rPr>
          <w:rFonts w:ascii="Courier New" w:eastAsia="Times New Roman" w:hAnsi="Courier New" w:cs="Courier New"/>
          <w:sz w:val="20"/>
          <w:szCs w:val="20"/>
          <w:lang w:eastAsia="en-AU"/>
        </w:rPr>
        <w:t xml:space="preserve">// </w:t>
      </w:r>
      <w:proofErr w:type="gramStart"/>
      <w:r w:rsidRPr="00DD5527">
        <w:rPr>
          <w:rFonts w:ascii="Courier New" w:eastAsia="Times New Roman" w:hAnsi="Courier New" w:cs="Courier New"/>
          <w:sz w:val="20"/>
          <w:szCs w:val="20"/>
          <w:lang w:eastAsia="en-AU"/>
        </w:rPr>
        <w:t>Perform</w:t>
      </w:r>
      <w:proofErr w:type="gramEnd"/>
      <w:r w:rsidRPr="00DD5527">
        <w:rPr>
          <w:rFonts w:ascii="Courier New" w:eastAsia="Times New Roman" w:hAnsi="Courier New" w:cs="Courier New"/>
          <w:sz w:val="20"/>
          <w:szCs w:val="20"/>
          <w:lang w:eastAsia="en-AU"/>
        </w:rPr>
        <w:t xml:space="preserve"> the click operation that opens new window</w:t>
      </w: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D5527">
        <w:rPr>
          <w:rFonts w:ascii="Courier New" w:eastAsia="Times New Roman" w:hAnsi="Courier New" w:cs="Courier New"/>
          <w:sz w:val="20"/>
          <w:szCs w:val="20"/>
          <w:lang w:eastAsia="en-AU"/>
        </w:rPr>
        <w:t>// Switch to new window opened</w:t>
      </w: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DD5527">
        <w:rPr>
          <w:rFonts w:ascii="Courier New" w:eastAsia="Times New Roman" w:hAnsi="Courier New" w:cs="Courier New"/>
          <w:sz w:val="20"/>
          <w:szCs w:val="20"/>
          <w:lang w:eastAsia="en-AU"/>
        </w:rPr>
        <w:t>for(</w:t>
      </w:r>
      <w:proofErr w:type="gramEnd"/>
      <w:r w:rsidRPr="00DD5527">
        <w:rPr>
          <w:rFonts w:ascii="Courier New" w:eastAsia="Times New Roman" w:hAnsi="Courier New" w:cs="Courier New"/>
          <w:sz w:val="20"/>
          <w:szCs w:val="20"/>
          <w:lang w:eastAsia="en-AU"/>
        </w:rPr>
        <w:t xml:space="preserve">String </w:t>
      </w:r>
      <w:proofErr w:type="spellStart"/>
      <w:r w:rsidRPr="00DD5527">
        <w:rPr>
          <w:rFonts w:ascii="Courier New" w:eastAsia="Times New Roman" w:hAnsi="Courier New" w:cs="Courier New"/>
          <w:sz w:val="20"/>
          <w:szCs w:val="20"/>
          <w:lang w:eastAsia="en-AU"/>
        </w:rPr>
        <w:t>winHandle</w:t>
      </w:r>
      <w:proofErr w:type="spellEnd"/>
      <w:r w:rsidRPr="00DD5527">
        <w:rPr>
          <w:rFonts w:ascii="Courier New" w:eastAsia="Times New Roman" w:hAnsi="Courier New" w:cs="Courier New"/>
          <w:sz w:val="20"/>
          <w:szCs w:val="20"/>
          <w:lang w:eastAsia="en-AU"/>
        </w:rPr>
        <w:t xml:space="preserve"> : </w:t>
      </w:r>
      <w:proofErr w:type="spellStart"/>
      <w:r w:rsidRPr="00DD5527">
        <w:rPr>
          <w:rFonts w:ascii="Courier New" w:eastAsia="Times New Roman" w:hAnsi="Courier New" w:cs="Courier New"/>
          <w:sz w:val="20"/>
          <w:szCs w:val="20"/>
          <w:lang w:eastAsia="en-AU"/>
        </w:rPr>
        <w:t>driver.getWindowHandles</w:t>
      </w:r>
      <w:proofErr w:type="spellEnd"/>
      <w:r w:rsidRPr="00DD5527">
        <w:rPr>
          <w:rFonts w:ascii="Courier New" w:eastAsia="Times New Roman" w:hAnsi="Courier New" w:cs="Courier New"/>
          <w:sz w:val="20"/>
          <w:szCs w:val="20"/>
          <w:lang w:eastAsia="en-AU"/>
        </w:rPr>
        <w:t>()){</w:t>
      </w: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DD5527">
        <w:rPr>
          <w:rFonts w:ascii="Courier New" w:eastAsia="Times New Roman" w:hAnsi="Courier New" w:cs="Courier New"/>
          <w:sz w:val="20"/>
          <w:szCs w:val="20"/>
          <w:lang w:eastAsia="en-AU"/>
        </w:rPr>
        <w:t>driver.switchTo</w:t>
      </w:r>
      <w:proofErr w:type="spellEnd"/>
      <w:r w:rsidRPr="00DD5527">
        <w:rPr>
          <w:rFonts w:ascii="Courier New" w:eastAsia="Times New Roman" w:hAnsi="Courier New" w:cs="Courier New"/>
          <w:sz w:val="20"/>
          <w:szCs w:val="20"/>
          <w:lang w:eastAsia="en-AU"/>
        </w:rPr>
        <w:t>(</w:t>
      </w:r>
      <w:proofErr w:type="gramEnd"/>
      <w:r w:rsidRPr="00DD5527">
        <w:rPr>
          <w:rFonts w:ascii="Courier New" w:eastAsia="Times New Roman" w:hAnsi="Courier New" w:cs="Courier New"/>
          <w:sz w:val="20"/>
          <w:szCs w:val="20"/>
          <w:lang w:eastAsia="en-AU"/>
        </w:rPr>
        <w:t>).window(</w:t>
      </w:r>
      <w:proofErr w:type="spellStart"/>
      <w:r w:rsidRPr="00DD5527">
        <w:rPr>
          <w:rFonts w:ascii="Courier New" w:eastAsia="Times New Roman" w:hAnsi="Courier New" w:cs="Courier New"/>
          <w:sz w:val="20"/>
          <w:szCs w:val="20"/>
          <w:lang w:eastAsia="en-AU"/>
        </w:rPr>
        <w:t>winHandle</w:t>
      </w:r>
      <w:proofErr w:type="spellEnd"/>
      <w:r w:rsidRPr="00DD5527">
        <w:rPr>
          <w:rFonts w:ascii="Courier New" w:eastAsia="Times New Roman" w:hAnsi="Courier New" w:cs="Courier New"/>
          <w:sz w:val="20"/>
          <w:szCs w:val="20"/>
          <w:lang w:eastAsia="en-AU"/>
        </w:rPr>
        <w:t>);</w:t>
      </w: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D5527">
        <w:rPr>
          <w:rFonts w:ascii="Courier New" w:eastAsia="Times New Roman" w:hAnsi="Courier New" w:cs="Courier New"/>
          <w:sz w:val="20"/>
          <w:szCs w:val="20"/>
          <w:lang w:eastAsia="en-AU"/>
        </w:rPr>
        <w:t>}</w:t>
      </w: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D5527">
        <w:rPr>
          <w:rFonts w:ascii="Courier New" w:eastAsia="Times New Roman" w:hAnsi="Courier New" w:cs="Courier New"/>
          <w:sz w:val="20"/>
          <w:szCs w:val="20"/>
          <w:lang w:eastAsia="en-AU"/>
        </w:rPr>
        <w:t xml:space="preserve">// </w:t>
      </w:r>
      <w:proofErr w:type="gramStart"/>
      <w:r w:rsidRPr="00DD5527">
        <w:rPr>
          <w:rFonts w:ascii="Courier New" w:eastAsia="Times New Roman" w:hAnsi="Courier New" w:cs="Courier New"/>
          <w:sz w:val="20"/>
          <w:szCs w:val="20"/>
          <w:lang w:eastAsia="en-AU"/>
        </w:rPr>
        <w:t>Perform</w:t>
      </w:r>
      <w:proofErr w:type="gramEnd"/>
      <w:r w:rsidRPr="00DD5527">
        <w:rPr>
          <w:rFonts w:ascii="Courier New" w:eastAsia="Times New Roman" w:hAnsi="Courier New" w:cs="Courier New"/>
          <w:sz w:val="20"/>
          <w:szCs w:val="20"/>
          <w:lang w:eastAsia="en-AU"/>
        </w:rPr>
        <w:t xml:space="preserve"> the actions on new window</w:t>
      </w: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D5527">
        <w:rPr>
          <w:rFonts w:ascii="Courier New" w:eastAsia="Times New Roman" w:hAnsi="Courier New" w:cs="Courier New"/>
          <w:sz w:val="20"/>
          <w:szCs w:val="20"/>
          <w:lang w:eastAsia="en-AU"/>
        </w:rPr>
        <w:t>// Close the new window, if that window no more required</w:t>
      </w: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DD5527">
        <w:rPr>
          <w:rFonts w:ascii="Courier New" w:eastAsia="Times New Roman" w:hAnsi="Courier New" w:cs="Courier New"/>
          <w:sz w:val="20"/>
          <w:szCs w:val="20"/>
          <w:lang w:eastAsia="en-AU"/>
        </w:rPr>
        <w:t>driver.close</w:t>
      </w:r>
      <w:proofErr w:type="spellEnd"/>
      <w:r w:rsidRPr="00DD5527">
        <w:rPr>
          <w:rFonts w:ascii="Courier New" w:eastAsia="Times New Roman" w:hAnsi="Courier New" w:cs="Courier New"/>
          <w:sz w:val="20"/>
          <w:szCs w:val="20"/>
          <w:lang w:eastAsia="en-AU"/>
        </w:rPr>
        <w:t>(</w:t>
      </w:r>
      <w:proofErr w:type="gramEnd"/>
      <w:r w:rsidRPr="00DD5527">
        <w:rPr>
          <w:rFonts w:ascii="Courier New" w:eastAsia="Times New Roman" w:hAnsi="Courier New" w:cs="Courier New"/>
          <w:sz w:val="20"/>
          <w:szCs w:val="20"/>
          <w:lang w:eastAsia="en-AU"/>
        </w:rPr>
        <w:t>);</w:t>
      </w: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D5527">
        <w:rPr>
          <w:rFonts w:ascii="Courier New" w:eastAsia="Times New Roman" w:hAnsi="Courier New" w:cs="Courier New"/>
          <w:sz w:val="20"/>
          <w:szCs w:val="20"/>
          <w:lang w:eastAsia="en-AU"/>
        </w:rPr>
        <w:t>// Switch back to original browser (first window)</w:t>
      </w: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DD5527">
        <w:rPr>
          <w:rFonts w:ascii="Courier New" w:eastAsia="Times New Roman" w:hAnsi="Courier New" w:cs="Courier New"/>
          <w:sz w:val="20"/>
          <w:szCs w:val="20"/>
          <w:lang w:eastAsia="en-AU"/>
        </w:rPr>
        <w:t>driver.switchTo</w:t>
      </w:r>
      <w:proofErr w:type="spellEnd"/>
      <w:r w:rsidRPr="00DD5527">
        <w:rPr>
          <w:rFonts w:ascii="Courier New" w:eastAsia="Times New Roman" w:hAnsi="Courier New" w:cs="Courier New"/>
          <w:sz w:val="20"/>
          <w:szCs w:val="20"/>
          <w:lang w:eastAsia="en-AU"/>
        </w:rPr>
        <w:t>(</w:t>
      </w:r>
      <w:proofErr w:type="gramEnd"/>
      <w:r w:rsidRPr="00DD5527">
        <w:rPr>
          <w:rFonts w:ascii="Courier New" w:eastAsia="Times New Roman" w:hAnsi="Courier New" w:cs="Courier New"/>
          <w:sz w:val="20"/>
          <w:szCs w:val="20"/>
          <w:lang w:eastAsia="en-AU"/>
        </w:rPr>
        <w:t>).window(</w:t>
      </w:r>
      <w:proofErr w:type="spellStart"/>
      <w:r w:rsidRPr="00DD5527">
        <w:rPr>
          <w:rFonts w:ascii="Courier New" w:eastAsia="Times New Roman" w:hAnsi="Courier New" w:cs="Courier New"/>
          <w:sz w:val="20"/>
          <w:szCs w:val="20"/>
          <w:lang w:eastAsia="en-AU"/>
        </w:rPr>
        <w:t>winHandleBefore</w:t>
      </w:r>
      <w:proofErr w:type="spellEnd"/>
      <w:r w:rsidRPr="00DD5527">
        <w:rPr>
          <w:rFonts w:ascii="Courier New" w:eastAsia="Times New Roman" w:hAnsi="Courier New" w:cs="Courier New"/>
          <w:sz w:val="20"/>
          <w:szCs w:val="20"/>
          <w:lang w:eastAsia="en-AU"/>
        </w:rPr>
        <w:t>);</w:t>
      </w: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DD5527" w:rsidRDefault="009A73BE" w:rsidP="009A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DD5527">
        <w:rPr>
          <w:rFonts w:ascii="Courier New" w:eastAsia="Times New Roman" w:hAnsi="Courier New" w:cs="Courier New"/>
          <w:sz w:val="20"/>
          <w:szCs w:val="20"/>
          <w:lang w:eastAsia="en-AU"/>
        </w:rPr>
        <w:t xml:space="preserve">// </w:t>
      </w:r>
      <w:proofErr w:type="gramStart"/>
      <w:r w:rsidRPr="00DD5527">
        <w:rPr>
          <w:rFonts w:ascii="Courier New" w:eastAsia="Times New Roman" w:hAnsi="Courier New" w:cs="Courier New"/>
          <w:sz w:val="20"/>
          <w:szCs w:val="20"/>
          <w:lang w:eastAsia="en-AU"/>
        </w:rPr>
        <w:t>Continue</w:t>
      </w:r>
      <w:proofErr w:type="gramEnd"/>
      <w:r w:rsidRPr="00DD5527">
        <w:rPr>
          <w:rFonts w:ascii="Courier New" w:eastAsia="Times New Roman" w:hAnsi="Courier New" w:cs="Courier New"/>
          <w:sz w:val="20"/>
          <w:szCs w:val="20"/>
          <w:lang w:eastAsia="en-AU"/>
        </w:rPr>
        <w:t xml:space="preserve"> with original browser (first window)</w:t>
      </w:r>
    </w:p>
    <w:p w:rsidR="009A73BE" w:rsidRDefault="009A73BE" w:rsidP="009A73BE">
      <w:pPr>
        <w:ind w:left="360"/>
        <w:rPr>
          <w:b/>
        </w:rPr>
      </w:pPr>
    </w:p>
    <w:p w:rsidR="009A73BE" w:rsidRDefault="009A73BE" w:rsidP="009A73BE">
      <w:pPr>
        <w:rPr>
          <w:b/>
        </w:rPr>
      </w:pPr>
      <w:proofErr w:type="gramStart"/>
      <w:r>
        <w:rPr>
          <w:b/>
        </w:rPr>
        <w:t>3.</w:t>
      </w:r>
      <w:r w:rsidRPr="00DD5527">
        <w:rPr>
          <w:b/>
        </w:rPr>
        <w:t>What</w:t>
      </w:r>
      <w:proofErr w:type="gramEnd"/>
      <w:r w:rsidRPr="00DD5527">
        <w:rPr>
          <w:b/>
        </w:rPr>
        <w:t xml:space="preserve"> is the return type of </w:t>
      </w:r>
      <w:proofErr w:type="spellStart"/>
      <w:r w:rsidRPr="00DD5527">
        <w:rPr>
          <w:b/>
        </w:rPr>
        <w:t>findelement</w:t>
      </w:r>
      <w:proofErr w:type="spellEnd"/>
      <w:r w:rsidRPr="00DD5527">
        <w:rPr>
          <w:b/>
        </w:rPr>
        <w:t xml:space="preserve"> in selenium</w:t>
      </w:r>
    </w:p>
    <w:p w:rsidR="009A73BE" w:rsidRPr="00DD5527" w:rsidRDefault="009A73BE" w:rsidP="009A73BE">
      <w:proofErr w:type="spellStart"/>
      <w:r w:rsidRPr="00DD5527">
        <w:t>Webelement</w:t>
      </w:r>
      <w:proofErr w:type="spellEnd"/>
    </w:p>
    <w:p w:rsidR="009A73BE" w:rsidRDefault="009A73BE" w:rsidP="009A73BE">
      <w:pPr>
        <w:rPr>
          <w:b/>
        </w:rPr>
      </w:pPr>
      <w:r>
        <w:rPr>
          <w:b/>
        </w:rPr>
        <w:t xml:space="preserve">What is the </w:t>
      </w:r>
      <w:proofErr w:type="spellStart"/>
      <w:r>
        <w:rPr>
          <w:b/>
        </w:rPr>
        <w:t>writtentype</w:t>
      </w:r>
      <w:proofErr w:type="spellEnd"/>
      <w:r>
        <w:rPr>
          <w:b/>
        </w:rPr>
        <w:t xml:space="preserve"> of </w:t>
      </w:r>
      <w:proofErr w:type="spellStart"/>
      <w:proofErr w:type="gramStart"/>
      <w:r>
        <w:rPr>
          <w:b/>
        </w:rPr>
        <w:t>driver.getwindowhandels</w:t>
      </w:r>
      <w:proofErr w:type="spellEnd"/>
      <w:r>
        <w:rPr>
          <w:b/>
        </w:rPr>
        <w:t>()</w:t>
      </w:r>
      <w:proofErr w:type="gramEnd"/>
    </w:p>
    <w:p w:rsidR="009A73BE" w:rsidRPr="00990E18" w:rsidRDefault="009A73BE" w:rsidP="009A73BE">
      <w:pPr>
        <w:ind w:left="360"/>
      </w:pPr>
      <w:r w:rsidRPr="00990E18">
        <w:t xml:space="preserve">It </w:t>
      </w:r>
      <w:proofErr w:type="spellStart"/>
      <w:r w:rsidRPr="00990E18">
        <w:t>wil</w:t>
      </w:r>
      <w:proofErr w:type="spellEnd"/>
      <w:r w:rsidRPr="00990E18">
        <w:t xml:space="preserve"> return set of window </w:t>
      </w:r>
      <w:proofErr w:type="spellStart"/>
      <w:proofErr w:type="gramStart"/>
      <w:r w:rsidRPr="00990E18">
        <w:t>handel</w:t>
      </w:r>
      <w:proofErr w:type="spellEnd"/>
      <w:proofErr w:type="gramEnd"/>
      <w:r w:rsidRPr="00990E18">
        <w:t>.</w:t>
      </w:r>
    </w:p>
    <w:p w:rsidR="009A73BE" w:rsidRPr="00990E18" w:rsidRDefault="009A73BE" w:rsidP="009A73BE">
      <w:pPr>
        <w:ind w:left="360"/>
      </w:pPr>
      <w:r w:rsidRPr="00990E18">
        <w:t>http://forumsqa.com/question/getwindowhandle-and-getwindowhandles-in-java-webdriver/</w:t>
      </w:r>
    </w:p>
    <w:p w:rsidR="009A73BE" w:rsidRDefault="009A73BE" w:rsidP="009A73BE">
      <w:pPr>
        <w:ind w:left="360"/>
      </w:pPr>
    </w:p>
    <w:p w:rsidR="009A73BE" w:rsidRPr="00105D8F" w:rsidRDefault="009A73BE" w:rsidP="009A73BE">
      <w:pPr>
        <w:rPr>
          <w:b/>
        </w:rPr>
      </w:pPr>
      <w:proofErr w:type="gramStart"/>
      <w:r w:rsidRPr="00105D8F">
        <w:rPr>
          <w:b/>
        </w:rPr>
        <w:t>4.What</w:t>
      </w:r>
      <w:proofErr w:type="gramEnd"/>
      <w:r w:rsidRPr="00105D8F">
        <w:rPr>
          <w:b/>
        </w:rPr>
        <w:t xml:space="preserve"> is difference between public and private</w:t>
      </w:r>
    </w:p>
    <w:p w:rsidR="009A73BE" w:rsidRDefault="009A73BE" w:rsidP="009A73BE">
      <w:r>
        <w:rPr>
          <w:noProof/>
          <w:lang w:val="en-IN" w:eastAsia="en-IN"/>
        </w:rPr>
        <w:drawing>
          <wp:inline distT="0" distB="0" distL="0" distR="0">
            <wp:extent cx="43434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3400" cy="2171700"/>
                    </a:xfrm>
                    <a:prstGeom prst="rect">
                      <a:avLst/>
                    </a:prstGeom>
                    <a:noFill/>
                    <a:ln>
                      <a:noFill/>
                    </a:ln>
                  </pic:spPr>
                </pic:pic>
              </a:graphicData>
            </a:graphic>
          </wp:inline>
        </w:drawing>
      </w:r>
    </w:p>
    <w:p w:rsidR="009A73BE" w:rsidRPr="003251CD" w:rsidRDefault="009A73BE" w:rsidP="009A73BE">
      <w:pPr>
        <w:rPr>
          <w:b/>
        </w:rPr>
      </w:pPr>
    </w:p>
    <w:p w:rsidR="009A73BE" w:rsidRPr="003251CD" w:rsidRDefault="009A73BE" w:rsidP="009A73BE">
      <w:pPr>
        <w:rPr>
          <w:b/>
        </w:rPr>
      </w:pPr>
      <w:proofErr w:type="gramStart"/>
      <w:r w:rsidRPr="003251CD">
        <w:rPr>
          <w:b/>
        </w:rPr>
        <w:t>5.How</w:t>
      </w:r>
      <w:proofErr w:type="gramEnd"/>
      <w:r w:rsidRPr="003251CD">
        <w:rPr>
          <w:b/>
        </w:rPr>
        <w:t xml:space="preserve"> will you achieve dynamic polymorphism</w:t>
      </w:r>
    </w:p>
    <w:p w:rsidR="009A73BE" w:rsidRDefault="00262F93" w:rsidP="009A73BE">
      <w:hyperlink r:id="rId14" w:history="1">
        <w:r w:rsidR="009A73BE" w:rsidRPr="004D5F81">
          <w:rPr>
            <w:rStyle w:val="Hyperlink"/>
          </w:rPr>
          <w:t>http://mrbool.com/dynamic-polymorphism-in-java/29794</w:t>
        </w:r>
      </w:hyperlink>
    </w:p>
    <w:p w:rsidR="009A73BE" w:rsidRDefault="00262F93" w:rsidP="009A73BE">
      <w:hyperlink r:id="rId15" w:history="1">
        <w:r w:rsidR="009A73BE" w:rsidRPr="004D5F81">
          <w:rPr>
            <w:rStyle w:val="Hyperlink"/>
          </w:rPr>
          <w:t>http://stackoverflow.com/questions/20783266/what-is-the-difference-between-dynamic-and-static-polymorphism-in-java</w:t>
        </w:r>
      </w:hyperlink>
    </w:p>
    <w:p w:rsidR="009A73BE" w:rsidRDefault="00262F93" w:rsidP="009A73BE">
      <w:hyperlink r:id="rId16" w:history="1">
        <w:r w:rsidR="009A73BE" w:rsidRPr="004D5F81">
          <w:rPr>
            <w:rStyle w:val="Hyperlink"/>
          </w:rPr>
          <w:t>http://beginnersbook.com/2013/04/runtime-compile-time-polymorphism/</w:t>
        </w:r>
      </w:hyperlink>
    </w:p>
    <w:p w:rsidR="009A73BE" w:rsidRDefault="009A73BE" w:rsidP="009A73BE">
      <w:pPr>
        <w:rPr>
          <w:b/>
        </w:rPr>
      </w:pPr>
      <w:r w:rsidRPr="00C0787B">
        <w:rPr>
          <w:b/>
        </w:rPr>
        <w:t xml:space="preserve">6. What is inheritance and encapsulation in </w:t>
      </w:r>
      <w:proofErr w:type="gramStart"/>
      <w:r w:rsidRPr="00C0787B">
        <w:rPr>
          <w:b/>
        </w:rPr>
        <w:t>java</w:t>
      </w:r>
      <w:proofErr w:type="gramEnd"/>
    </w:p>
    <w:p w:rsidR="009A73BE" w:rsidRPr="00F37491" w:rsidRDefault="00262F93" w:rsidP="009A73BE">
      <w:hyperlink r:id="rId17" w:history="1">
        <w:r w:rsidR="009A73BE" w:rsidRPr="00F37491">
          <w:rPr>
            <w:rStyle w:val="Hyperlink"/>
          </w:rPr>
          <w:t>http://mrbool.com/java-inheritance-overview/30110</w:t>
        </w:r>
      </w:hyperlink>
    </w:p>
    <w:p w:rsidR="009A73BE" w:rsidRDefault="00262F93" w:rsidP="009A73BE">
      <w:hyperlink r:id="rId18" w:history="1">
        <w:r w:rsidR="009A73BE" w:rsidRPr="00BD4E77">
          <w:rPr>
            <w:rStyle w:val="Hyperlink"/>
          </w:rPr>
          <w:t>http://mrbool.com/java-encapsulation-improving-the-code-quality-in-java/31740</w:t>
        </w:r>
      </w:hyperlink>
    </w:p>
    <w:p w:rsidR="009A73BE" w:rsidRDefault="009A73BE" w:rsidP="009A73BE">
      <w:pPr>
        <w:rPr>
          <w:b/>
        </w:rPr>
      </w:pPr>
      <w:proofErr w:type="gramStart"/>
      <w:r w:rsidRPr="009E6DE3">
        <w:rPr>
          <w:b/>
        </w:rPr>
        <w:t>7.Can</w:t>
      </w:r>
      <w:proofErr w:type="gramEnd"/>
      <w:r w:rsidRPr="009E6DE3">
        <w:rPr>
          <w:b/>
        </w:rPr>
        <w:t xml:space="preserve"> we override static methods?</w:t>
      </w:r>
    </w:p>
    <w:p w:rsidR="009A73BE" w:rsidRDefault="009A73BE" w:rsidP="009A73BE">
      <w:r w:rsidRPr="009E6DE3">
        <w:t xml:space="preserve">We cannot override static </w:t>
      </w:r>
      <w:proofErr w:type="gramStart"/>
      <w:r w:rsidRPr="009E6DE3">
        <w:t>methods,</w:t>
      </w:r>
      <w:proofErr w:type="gramEnd"/>
      <w:r w:rsidRPr="009E6DE3">
        <w:t xml:space="preserve"> we can just override the instanced method.</w:t>
      </w:r>
    </w:p>
    <w:p w:rsidR="009A73BE" w:rsidRDefault="009A73BE" w:rsidP="009A73BE">
      <w:r>
        <w:t xml:space="preserve">Class </w:t>
      </w:r>
      <w:proofErr w:type="spellStart"/>
      <w:proofErr w:type="gramStart"/>
      <w:r>
        <w:t>abc</w:t>
      </w:r>
      <w:proofErr w:type="spellEnd"/>
      <w:proofErr w:type="gramEnd"/>
    </w:p>
    <w:p w:rsidR="009A73BE" w:rsidRDefault="009A73BE" w:rsidP="009A73BE">
      <w:r>
        <w:t>{</w:t>
      </w:r>
    </w:p>
    <w:p w:rsidR="009A73BE" w:rsidRDefault="009A73BE" w:rsidP="009A73BE">
      <w:r>
        <w:t xml:space="preserve">Public void </w:t>
      </w:r>
      <w:proofErr w:type="gramStart"/>
      <w:r>
        <w:t>x()</w:t>
      </w:r>
      <w:proofErr w:type="gramEnd"/>
    </w:p>
    <w:p w:rsidR="009A73BE" w:rsidRDefault="009A73BE" w:rsidP="009A73BE">
      <w:r>
        <w:t>{</w:t>
      </w:r>
      <w:proofErr w:type="spellStart"/>
      <w:proofErr w:type="gramStart"/>
      <w:r>
        <w:t>syso</w:t>
      </w:r>
      <w:proofErr w:type="spellEnd"/>
      <w:r>
        <w:t>(</w:t>
      </w:r>
      <w:proofErr w:type="gramEnd"/>
      <w:r>
        <w:t>I am in parent)</w:t>
      </w:r>
    </w:p>
    <w:p w:rsidR="009A73BE" w:rsidRDefault="009A73BE" w:rsidP="009A73BE">
      <w:r>
        <w:t>}</w:t>
      </w:r>
    </w:p>
    <w:p w:rsidR="009A73BE" w:rsidRDefault="009A73BE" w:rsidP="009A73BE">
      <w:r>
        <w:t xml:space="preserve">Class </w:t>
      </w:r>
      <w:proofErr w:type="spellStart"/>
      <w:r>
        <w:t>pqr</w:t>
      </w:r>
      <w:proofErr w:type="spellEnd"/>
      <w:r>
        <w:t xml:space="preserve"> extends </w:t>
      </w:r>
      <w:proofErr w:type="spellStart"/>
      <w:proofErr w:type="gramStart"/>
      <w:r>
        <w:t>abc</w:t>
      </w:r>
      <w:proofErr w:type="spellEnd"/>
      <w:proofErr w:type="gramEnd"/>
    </w:p>
    <w:p w:rsidR="009A73BE" w:rsidRDefault="009A73BE" w:rsidP="009A73BE">
      <w:r>
        <w:t>{</w:t>
      </w:r>
    </w:p>
    <w:p w:rsidR="009A73BE" w:rsidRDefault="009A73BE" w:rsidP="009A73BE">
      <w:r>
        <w:t xml:space="preserve">Void </w:t>
      </w:r>
      <w:proofErr w:type="gramStart"/>
      <w:r>
        <w:t>x()</w:t>
      </w:r>
      <w:proofErr w:type="gramEnd"/>
    </w:p>
    <w:p w:rsidR="009A73BE" w:rsidRDefault="009A73BE" w:rsidP="009A73BE">
      <w:r>
        <w:t>{</w:t>
      </w:r>
    </w:p>
    <w:p w:rsidR="009A73BE" w:rsidRDefault="009A73BE" w:rsidP="009A73BE">
      <w:proofErr w:type="spellStart"/>
      <w:proofErr w:type="gramStart"/>
      <w:r>
        <w:t>Syso</w:t>
      </w:r>
      <w:proofErr w:type="spellEnd"/>
      <w:r>
        <w:t>(</w:t>
      </w:r>
      <w:proofErr w:type="gramEnd"/>
      <w:r>
        <w:t xml:space="preserve">I am in </w:t>
      </w:r>
      <w:proofErr w:type="spellStart"/>
      <w:r>
        <w:t>chield</w:t>
      </w:r>
      <w:proofErr w:type="spellEnd"/>
      <w:r>
        <w:t>)</w:t>
      </w:r>
    </w:p>
    <w:p w:rsidR="009A73BE" w:rsidRDefault="009A73BE" w:rsidP="009A73BE">
      <w:r>
        <w:t>}</w:t>
      </w:r>
    </w:p>
    <w:p w:rsidR="009A73BE" w:rsidRDefault="009A73BE" w:rsidP="009A73BE">
      <w:r>
        <w:t>}</w:t>
      </w:r>
    </w:p>
    <w:p w:rsidR="009A73BE" w:rsidRDefault="009A73BE" w:rsidP="009A73BE">
      <w:proofErr w:type="spellStart"/>
      <w:r>
        <w:t>Pulic</w:t>
      </w:r>
      <w:proofErr w:type="spellEnd"/>
      <w:r>
        <w:t xml:space="preserve"> static void main (String </w:t>
      </w:r>
      <w:proofErr w:type="spellStart"/>
      <w:proofErr w:type="gramStart"/>
      <w:r>
        <w:t>args</w:t>
      </w:r>
      <w:proofErr w:type="spellEnd"/>
      <w:r>
        <w:t>[</w:t>
      </w:r>
      <w:proofErr w:type="gramEnd"/>
      <w:r>
        <w:t>])</w:t>
      </w:r>
    </w:p>
    <w:p w:rsidR="009A73BE" w:rsidRDefault="009A73BE" w:rsidP="009A73BE">
      <w:r>
        <w:t>{</w:t>
      </w:r>
    </w:p>
    <w:p w:rsidR="009A73BE" w:rsidRDefault="009A73BE" w:rsidP="009A73BE">
      <w:proofErr w:type="spellStart"/>
      <w:r>
        <w:t>Abc</w:t>
      </w:r>
      <w:proofErr w:type="spellEnd"/>
      <w:r>
        <w:t xml:space="preserve"> a= new </w:t>
      </w:r>
      <w:proofErr w:type="spellStart"/>
      <w:proofErr w:type="gramStart"/>
      <w:r>
        <w:t>pqr</w:t>
      </w:r>
      <w:proofErr w:type="spellEnd"/>
      <w:r>
        <w:t>(</w:t>
      </w:r>
      <w:proofErr w:type="gramEnd"/>
      <w:r>
        <w:t>);</w:t>
      </w:r>
    </w:p>
    <w:p w:rsidR="009A73BE" w:rsidRDefault="009A73BE" w:rsidP="009A73BE">
      <w:proofErr w:type="spellStart"/>
      <w:proofErr w:type="gramStart"/>
      <w:r>
        <w:t>a.x</w:t>
      </w:r>
      <w:proofErr w:type="spellEnd"/>
      <w:r>
        <w:t>(</w:t>
      </w:r>
      <w:proofErr w:type="gramEnd"/>
      <w:r>
        <w:t xml:space="preserve">) //output I am in </w:t>
      </w:r>
      <w:proofErr w:type="spellStart"/>
      <w:r>
        <w:t>chield</w:t>
      </w:r>
      <w:proofErr w:type="spellEnd"/>
      <w:r>
        <w:t>.</w:t>
      </w:r>
    </w:p>
    <w:p w:rsidR="009A73BE" w:rsidRDefault="009A73BE" w:rsidP="009A73BE">
      <w:r>
        <w:t>}</w:t>
      </w:r>
    </w:p>
    <w:p w:rsidR="009A73BE" w:rsidRPr="009E6DE3" w:rsidRDefault="009A73BE" w:rsidP="009A73BE">
      <w:r>
        <w:t>}</w:t>
      </w:r>
    </w:p>
    <w:p w:rsidR="009A73BE" w:rsidRPr="0067529A" w:rsidRDefault="009A73BE" w:rsidP="009A73BE"/>
    <w:p w:rsidR="009A73BE" w:rsidRDefault="009A73BE" w:rsidP="009A73BE"/>
    <w:p w:rsidR="009A73BE" w:rsidRDefault="009A73BE" w:rsidP="009A73BE"/>
    <w:p w:rsidR="009A73BE" w:rsidRDefault="009A73BE" w:rsidP="009A73BE">
      <w:r>
        <w:t xml:space="preserve">Class </w:t>
      </w:r>
      <w:proofErr w:type="spellStart"/>
      <w:proofErr w:type="gramStart"/>
      <w:r>
        <w:t>abc</w:t>
      </w:r>
      <w:proofErr w:type="spellEnd"/>
      <w:proofErr w:type="gramEnd"/>
    </w:p>
    <w:p w:rsidR="009A73BE" w:rsidRDefault="009A73BE" w:rsidP="009A73BE">
      <w:r>
        <w:t>{</w:t>
      </w:r>
    </w:p>
    <w:p w:rsidR="009A73BE" w:rsidRDefault="009A73BE" w:rsidP="009A73BE">
      <w:r>
        <w:t xml:space="preserve">Public static void </w:t>
      </w:r>
      <w:proofErr w:type="gramStart"/>
      <w:r>
        <w:t>x()</w:t>
      </w:r>
      <w:proofErr w:type="gramEnd"/>
    </w:p>
    <w:p w:rsidR="009A73BE" w:rsidRDefault="009A73BE" w:rsidP="009A73BE">
      <w:r>
        <w:t>{</w:t>
      </w:r>
      <w:proofErr w:type="spellStart"/>
      <w:proofErr w:type="gramStart"/>
      <w:r>
        <w:t>syso</w:t>
      </w:r>
      <w:proofErr w:type="spellEnd"/>
      <w:r>
        <w:t>(</w:t>
      </w:r>
      <w:proofErr w:type="gramEnd"/>
      <w:r>
        <w:t>I am in parent)</w:t>
      </w:r>
    </w:p>
    <w:p w:rsidR="009A73BE" w:rsidRDefault="009A73BE" w:rsidP="009A73BE">
      <w:r>
        <w:t>}</w:t>
      </w:r>
    </w:p>
    <w:p w:rsidR="009A73BE" w:rsidRDefault="009A73BE" w:rsidP="009A73BE">
      <w:r>
        <w:t xml:space="preserve">Class </w:t>
      </w:r>
      <w:proofErr w:type="spellStart"/>
      <w:r>
        <w:t>pqr</w:t>
      </w:r>
      <w:proofErr w:type="spellEnd"/>
      <w:r>
        <w:t xml:space="preserve"> extends </w:t>
      </w:r>
      <w:proofErr w:type="spellStart"/>
      <w:proofErr w:type="gramStart"/>
      <w:r>
        <w:t>abc</w:t>
      </w:r>
      <w:proofErr w:type="spellEnd"/>
      <w:proofErr w:type="gramEnd"/>
    </w:p>
    <w:p w:rsidR="009A73BE" w:rsidRDefault="009A73BE" w:rsidP="009A73BE">
      <w:r>
        <w:t>{</w:t>
      </w:r>
    </w:p>
    <w:p w:rsidR="009A73BE" w:rsidRDefault="009A73BE" w:rsidP="009A73BE">
      <w:r>
        <w:t xml:space="preserve">Public </w:t>
      </w:r>
      <w:proofErr w:type="gramStart"/>
      <w:r>
        <w:t>static  Void</w:t>
      </w:r>
      <w:proofErr w:type="gramEnd"/>
      <w:r>
        <w:t xml:space="preserve"> x()</w:t>
      </w:r>
    </w:p>
    <w:p w:rsidR="009A73BE" w:rsidRDefault="009A73BE" w:rsidP="009A73BE">
      <w:r>
        <w:t>{</w:t>
      </w:r>
    </w:p>
    <w:p w:rsidR="009A73BE" w:rsidRDefault="009A73BE" w:rsidP="009A73BE">
      <w:proofErr w:type="spellStart"/>
      <w:proofErr w:type="gramStart"/>
      <w:r>
        <w:t>Syso</w:t>
      </w:r>
      <w:proofErr w:type="spellEnd"/>
      <w:r>
        <w:t>(</w:t>
      </w:r>
      <w:proofErr w:type="gramEnd"/>
      <w:r>
        <w:t xml:space="preserve">I am in </w:t>
      </w:r>
      <w:proofErr w:type="spellStart"/>
      <w:r>
        <w:t>chield</w:t>
      </w:r>
      <w:proofErr w:type="spellEnd"/>
      <w:r>
        <w:t>)</w:t>
      </w:r>
    </w:p>
    <w:p w:rsidR="009A73BE" w:rsidRDefault="009A73BE" w:rsidP="009A73BE">
      <w:r>
        <w:t>}</w:t>
      </w:r>
    </w:p>
    <w:p w:rsidR="009A73BE" w:rsidRDefault="009A73BE" w:rsidP="009A73BE">
      <w:r>
        <w:t>}</w:t>
      </w:r>
    </w:p>
    <w:p w:rsidR="009A73BE" w:rsidRDefault="009A73BE" w:rsidP="009A73BE">
      <w:proofErr w:type="spellStart"/>
      <w:r>
        <w:t>Pulic</w:t>
      </w:r>
      <w:proofErr w:type="spellEnd"/>
      <w:r>
        <w:t xml:space="preserve"> static void main (</w:t>
      </w:r>
      <w:proofErr w:type="gramStart"/>
      <w:r>
        <w:t>String[</w:t>
      </w:r>
      <w:proofErr w:type="gramEnd"/>
      <w:r>
        <w:t xml:space="preserve">] </w:t>
      </w:r>
      <w:proofErr w:type="spellStart"/>
      <w:r>
        <w:t>args</w:t>
      </w:r>
      <w:proofErr w:type="spellEnd"/>
      <w:r>
        <w:t>)</w:t>
      </w:r>
    </w:p>
    <w:p w:rsidR="009A73BE" w:rsidRDefault="009A73BE" w:rsidP="009A73BE">
      <w:r>
        <w:t>{</w:t>
      </w:r>
    </w:p>
    <w:p w:rsidR="009A73BE" w:rsidRDefault="009A73BE" w:rsidP="009A73BE">
      <w:proofErr w:type="spellStart"/>
      <w:r>
        <w:t>Abc</w:t>
      </w:r>
      <w:proofErr w:type="spellEnd"/>
      <w:r>
        <w:t xml:space="preserve"> a= new </w:t>
      </w:r>
      <w:proofErr w:type="spellStart"/>
      <w:proofErr w:type="gramStart"/>
      <w:r>
        <w:t>pqr</w:t>
      </w:r>
      <w:proofErr w:type="spellEnd"/>
      <w:r>
        <w:t>(</w:t>
      </w:r>
      <w:proofErr w:type="gramEnd"/>
      <w:r>
        <w:t>);</w:t>
      </w:r>
    </w:p>
    <w:p w:rsidR="009A73BE" w:rsidRDefault="009A73BE" w:rsidP="009A73BE">
      <w:proofErr w:type="spellStart"/>
      <w:proofErr w:type="gramStart"/>
      <w:r>
        <w:t>a.x</w:t>
      </w:r>
      <w:proofErr w:type="spellEnd"/>
      <w:r>
        <w:t>(</w:t>
      </w:r>
      <w:proofErr w:type="gramEnd"/>
      <w:r>
        <w:t>) //output I am in parent.</w:t>
      </w:r>
    </w:p>
    <w:p w:rsidR="009A73BE" w:rsidRDefault="009A73BE" w:rsidP="009A73BE">
      <w:r>
        <w:t>}</w:t>
      </w:r>
    </w:p>
    <w:p w:rsidR="009A73BE" w:rsidRPr="009E6DE3" w:rsidRDefault="009A73BE" w:rsidP="009A73BE">
      <w:r>
        <w:t>}</w:t>
      </w:r>
    </w:p>
    <w:p w:rsidR="009A73BE" w:rsidRDefault="009A73BE" w:rsidP="009A73BE">
      <w:r>
        <w:t>//this is called as function hiding.</w:t>
      </w:r>
    </w:p>
    <w:p w:rsidR="009A73BE" w:rsidRDefault="009A73BE" w:rsidP="009A73BE">
      <w:pPr>
        <w:rPr>
          <w:b/>
        </w:rPr>
      </w:pPr>
      <w:proofErr w:type="gramStart"/>
      <w:r w:rsidRPr="00084672">
        <w:rPr>
          <w:b/>
        </w:rPr>
        <w:t>8.Can</w:t>
      </w:r>
      <w:proofErr w:type="gramEnd"/>
      <w:r w:rsidRPr="00084672">
        <w:rPr>
          <w:b/>
        </w:rPr>
        <w:t xml:space="preserve"> main method be overloaded?</w:t>
      </w:r>
    </w:p>
    <w:tbl>
      <w:tblPr>
        <w:tblW w:w="0" w:type="auto"/>
        <w:tblCellSpacing w:w="15" w:type="dxa"/>
        <w:tblCellMar>
          <w:top w:w="15" w:type="dxa"/>
          <w:left w:w="15" w:type="dxa"/>
          <w:bottom w:w="15" w:type="dxa"/>
          <w:right w:w="15" w:type="dxa"/>
        </w:tblCellMar>
        <w:tblLook w:val="04A0"/>
      </w:tblPr>
      <w:tblGrid>
        <w:gridCol w:w="81"/>
        <w:gridCol w:w="9035"/>
      </w:tblGrid>
      <w:tr w:rsidR="009A73BE" w:rsidRPr="00084672" w:rsidTr="0075404D">
        <w:trPr>
          <w:tblCellSpacing w:w="15" w:type="dxa"/>
        </w:trPr>
        <w:tc>
          <w:tcPr>
            <w:tcW w:w="0" w:type="auto"/>
            <w:vAlign w:val="center"/>
            <w:hideMark/>
          </w:tcPr>
          <w:p w:rsidR="009A73BE" w:rsidRPr="00084672" w:rsidRDefault="009A73BE" w:rsidP="0075404D">
            <w:pPr>
              <w:spacing w:after="0" w:line="240" w:lineRule="auto"/>
              <w:rPr>
                <w:rFonts w:ascii="Times New Roman" w:eastAsia="Times New Roman" w:hAnsi="Times New Roman" w:cs="Times New Roman"/>
                <w:sz w:val="24"/>
                <w:szCs w:val="24"/>
                <w:lang w:eastAsia="en-AU"/>
              </w:rPr>
            </w:pPr>
          </w:p>
        </w:tc>
        <w:tc>
          <w:tcPr>
            <w:tcW w:w="0" w:type="auto"/>
            <w:vAlign w:val="center"/>
            <w:hideMark/>
          </w:tcPr>
          <w:p w:rsidR="009A73BE" w:rsidRPr="00084672" w:rsidRDefault="009A73BE" w:rsidP="0075404D">
            <w:pPr>
              <w:spacing w:before="100" w:beforeAutospacing="1" w:after="100" w:afterAutospacing="1" w:line="240" w:lineRule="auto"/>
              <w:rPr>
                <w:rFonts w:ascii="Times New Roman" w:eastAsia="Times New Roman" w:hAnsi="Times New Roman" w:cs="Times New Roman"/>
                <w:sz w:val="24"/>
                <w:szCs w:val="24"/>
                <w:lang w:eastAsia="en-AU"/>
              </w:rPr>
            </w:pPr>
            <w:r w:rsidRPr="00084672">
              <w:rPr>
                <w:rFonts w:ascii="Times New Roman" w:eastAsia="Times New Roman" w:hAnsi="Times New Roman" w:cs="Times New Roman"/>
                <w:sz w:val="24"/>
                <w:szCs w:val="24"/>
                <w:lang w:eastAsia="en-AU"/>
              </w:rPr>
              <w:t xml:space="preserve">You </w:t>
            </w:r>
            <w:r w:rsidRPr="00084672">
              <w:rPr>
                <w:rFonts w:ascii="Times New Roman" w:eastAsia="Times New Roman" w:hAnsi="Times New Roman" w:cs="Times New Roman"/>
                <w:i/>
                <w:iCs/>
                <w:sz w:val="24"/>
                <w:szCs w:val="24"/>
                <w:lang w:eastAsia="en-AU"/>
              </w:rPr>
              <w:t>can</w:t>
            </w:r>
            <w:r w:rsidRPr="00084672">
              <w:rPr>
                <w:rFonts w:ascii="Times New Roman" w:eastAsia="Times New Roman" w:hAnsi="Times New Roman" w:cs="Times New Roman"/>
                <w:sz w:val="24"/>
                <w:szCs w:val="24"/>
                <w:lang w:eastAsia="en-AU"/>
              </w:rPr>
              <w:t xml:space="preserve"> overload the </w:t>
            </w:r>
            <w:proofErr w:type="gramStart"/>
            <w:r w:rsidRPr="00084672">
              <w:rPr>
                <w:rFonts w:ascii="Courier New" w:eastAsia="Times New Roman" w:hAnsi="Courier New" w:cs="Courier New"/>
                <w:sz w:val="20"/>
                <w:szCs w:val="20"/>
                <w:lang w:eastAsia="en-AU"/>
              </w:rPr>
              <w:t>main(</w:t>
            </w:r>
            <w:proofErr w:type="gramEnd"/>
            <w:r w:rsidRPr="00084672">
              <w:rPr>
                <w:rFonts w:ascii="Courier New" w:eastAsia="Times New Roman" w:hAnsi="Courier New" w:cs="Courier New"/>
                <w:sz w:val="20"/>
                <w:szCs w:val="20"/>
                <w:lang w:eastAsia="en-AU"/>
              </w:rPr>
              <w:t>)</w:t>
            </w:r>
            <w:r w:rsidRPr="00084672">
              <w:rPr>
                <w:rFonts w:ascii="Times New Roman" w:eastAsia="Times New Roman" w:hAnsi="Times New Roman" w:cs="Times New Roman"/>
                <w:sz w:val="24"/>
                <w:szCs w:val="24"/>
                <w:lang w:eastAsia="en-AU"/>
              </w:rPr>
              <w:t xml:space="preserve"> method, but only </w:t>
            </w:r>
            <w:r w:rsidRPr="00084672">
              <w:rPr>
                <w:rFonts w:ascii="Courier New" w:eastAsia="Times New Roman" w:hAnsi="Courier New" w:cs="Courier New"/>
                <w:sz w:val="20"/>
                <w:szCs w:val="20"/>
                <w:lang w:eastAsia="en-AU"/>
              </w:rPr>
              <w:t xml:space="preserve">public static void main(String[] </w:t>
            </w:r>
            <w:proofErr w:type="spellStart"/>
            <w:r w:rsidRPr="00084672">
              <w:rPr>
                <w:rFonts w:ascii="Courier New" w:eastAsia="Times New Roman" w:hAnsi="Courier New" w:cs="Courier New"/>
                <w:sz w:val="20"/>
                <w:szCs w:val="20"/>
                <w:lang w:eastAsia="en-AU"/>
              </w:rPr>
              <w:t>args</w:t>
            </w:r>
            <w:proofErr w:type="spellEnd"/>
            <w:r w:rsidRPr="00084672">
              <w:rPr>
                <w:rFonts w:ascii="Courier New" w:eastAsia="Times New Roman" w:hAnsi="Courier New" w:cs="Courier New"/>
                <w:sz w:val="20"/>
                <w:szCs w:val="20"/>
                <w:lang w:eastAsia="en-AU"/>
              </w:rPr>
              <w:t>)</w:t>
            </w:r>
            <w:r w:rsidRPr="00084672">
              <w:rPr>
                <w:rFonts w:ascii="Times New Roman" w:eastAsia="Times New Roman" w:hAnsi="Times New Roman" w:cs="Times New Roman"/>
                <w:sz w:val="24"/>
                <w:szCs w:val="24"/>
                <w:lang w:eastAsia="en-AU"/>
              </w:rPr>
              <w:t xml:space="preserve"> will be used when your class is launched by the JVM. For example:</w:t>
            </w:r>
          </w:p>
          <w:p w:rsidR="009A73BE" w:rsidRPr="00084672" w:rsidRDefault="009A73BE" w:rsidP="0075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84672">
              <w:rPr>
                <w:rFonts w:ascii="Courier New" w:eastAsia="Times New Roman" w:hAnsi="Courier New" w:cs="Courier New"/>
                <w:sz w:val="20"/>
                <w:szCs w:val="20"/>
                <w:lang w:eastAsia="en-AU"/>
              </w:rPr>
              <w:t>public class Test {</w:t>
            </w:r>
          </w:p>
          <w:p w:rsidR="009A73BE" w:rsidRPr="00084672" w:rsidRDefault="009A73BE" w:rsidP="0075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84672">
              <w:rPr>
                <w:rFonts w:ascii="Courier New" w:eastAsia="Times New Roman" w:hAnsi="Courier New" w:cs="Courier New"/>
                <w:sz w:val="20"/>
                <w:szCs w:val="20"/>
                <w:lang w:eastAsia="en-AU"/>
              </w:rPr>
              <w:t xml:space="preserve">    public static void main(String[] </w:t>
            </w:r>
            <w:proofErr w:type="spellStart"/>
            <w:r w:rsidRPr="00084672">
              <w:rPr>
                <w:rFonts w:ascii="Courier New" w:eastAsia="Times New Roman" w:hAnsi="Courier New" w:cs="Courier New"/>
                <w:sz w:val="20"/>
                <w:szCs w:val="20"/>
                <w:lang w:eastAsia="en-AU"/>
              </w:rPr>
              <w:t>args</w:t>
            </w:r>
            <w:proofErr w:type="spellEnd"/>
            <w:r w:rsidRPr="00084672">
              <w:rPr>
                <w:rFonts w:ascii="Courier New" w:eastAsia="Times New Roman" w:hAnsi="Courier New" w:cs="Courier New"/>
                <w:sz w:val="20"/>
                <w:szCs w:val="20"/>
                <w:lang w:eastAsia="en-AU"/>
              </w:rPr>
              <w:t>) {</w:t>
            </w:r>
          </w:p>
          <w:p w:rsidR="009A73BE" w:rsidRPr="00084672" w:rsidRDefault="009A73BE" w:rsidP="0075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084672">
              <w:rPr>
                <w:rFonts w:ascii="Courier New" w:eastAsia="Times New Roman" w:hAnsi="Courier New" w:cs="Courier New"/>
                <w:sz w:val="20"/>
                <w:szCs w:val="20"/>
                <w:lang w:eastAsia="en-AU"/>
              </w:rPr>
              <w:t>System.out.println</w:t>
            </w:r>
            <w:proofErr w:type="spellEnd"/>
            <w:r w:rsidRPr="00084672">
              <w:rPr>
                <w:rFonts w:ascii="Courier New" w:eastAsia="Times New Roman" w:hAnsi="Courier New" w:cs="Courier New"/>
                <w:sz w:val="20"/>
                <w:szCs w:val="20"/>
                <w:lang w:eastAsia="en-AU"/>
              </w:rPr>
              <w:t xml:space="preserve">("main(String[] </w:t>
            </w:r>
            <w:proofErr w:type="spellStart"/>
            <w:r w:rsidRPr="00084672">
              <w:rPr>
                <w:rFonts w:ascii="Courier New" w:eastAsia="Times New Roman" w:hAnsi="Courier New" w:cs="Courier New"/>
                <w:sz w:val="20"/>
                <w:szCs w:val="20"/>
                <w:lang w:eastAsia="en-AU"/>
              </w:rPr>
              <w:t>args</w:t>
            </w:r>
            <w:proofErr w:type="spellEnd"/>
            <w:r w:rsidRPr="00084672">
              <w:rPr>
                <w:rFonts w:ascii="Courier New" w:eastAsia="Times New Roman" w:hAnsi="Courier New" w:cs="Courier New"/>
                <w:sz w:val="20"/>
                <w:szCs w:val="20"/>
                <w:lang w:eastAsia="en-AU"/>
              </w:rPr>
              <w:t>)");</w:t>
            </w:r>
          </w:p>
          <w:p w:rsidR="009A73BE" w:rsidRPr="00084672" w:rsidRDefault="009A73BE" w:rsidP="0075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84672">
              <w:rPr>
                <w:rFonts w:ascii="Courier New" w:eastAsia="Times New Roman" w:hAnsi="Courier New" w:cs="Courier New"/>
                <w:sz w:val="20"/>
                <w:szCs w:val="20"/>
                <w:lang w:eastAsia="en-AU"/>
              </w:rPr>
              <w:t xml:space="preserve">    }</w:t>
            </w:r>
          </w:p>
          <w:p w:rsidR="009A73BE" w:rsidRPr="00084672" w:rsidRDefault="009A73BE" w:rsidP="0075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084672" w:rsidRDefault="009A73BE" w:rsidP="0075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84672">
              <w:rPr>
                <w:rFonts w:ascii="Courier New" w:eastAsia="Times New Roman" w:hAnsi="Courier New" w:cs="Courier New"/>
                <w:sz w:val="20"/>
                <w:szCs w:val="20"/>
                <w:lang w:eastAsia="en-AU"/>
              </w:rPr>
              <w:t xml:space="preserve">    public static void main(String arg1) {</w:t>
            </w:r>
          </w:p>
          <w:p w:rsidR="009A73BE" w:rsidRPr="00084672" w:rsidRDefault="009A73BE" w:rsidP="0075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084672">
              <w:rPr>
                <w:rFonts w:ascii="Courier New" w:eastAsia="Times New Roman" w:hAnsi="Courier New" w:cs="Courier New"/>
                <w:sz w:val="20"/>
                <w:szCs w:val="20"/>
                <w:lang w:eastAsia="en-AU"/>
              </w:rPr>
              <w:t>System.out.println</w:t>
            </w:r>
            <w:proofErr w:type="spellEnd"/>
            <w:r w:rsidRPr="00084672">
              <w:rPr>
                <w:rFonts w:ascii="Courier New" w:eastAsia="Times New Roman" w:hAnsi="Courier New" w:cs="Courier New"/>
                <w:sz w:val="20"/>
                <w:szCs w:val="20"/>
                <w:lang w:eastAsia="en-AU"/>
              </w:rPr>
              <w:t>("main(String arg1)");</w:t>
            </w:r>
          </w:p>
          <w:p w:rsidR="009A73BE" w:rsidRPr="00084672" w:rsidRDefault="009A73BE" w:rsidP="0075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84672">
              <w:rPr>
                <w:rFonts w:ascii="Courier New" w:eastAsia="Times New Roman" w:hAnsi="Courier New" w:cs="Courier New"/>
                <w:sz w:val="20"/>
                <w:szCs w:val="20"/>
                <w:lang w:eastAsia="en-AU"/>
              </w:rPr>
              <w:t xml:space="preserve">    }</w:t>
            </w:r>
          </w:p>
          <w:p w:rsidR="009A73BE" w:rsidRPr="00084672" w:rsidRDefault="009A73BE" w:rsidP="0075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9A73BE" w:rsidRPr="00084672" w:rsidRDefault="009A73BE" w:rsidP="0075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84672">
              <w:rPr>
                <w:rFonts w:ascii="Courier New" w:eastAsia="Times New Roman" w:hAnsi="Courier New" w:cs="Courier New"/>
                <w:sz w:val="20"/>
                <w:szCs w:val="20"/>
                <w:lang w:eastAsia="en-AU"/>
              </w:rPr>
              <w:t xml:space="preserve">    public static void main(String arg1, String arg2) {</w:t>
            </w:r>
          </w:p>
          <w:p w:rsidR="009A73BE" w:rsidRPr="00084672" w:rsidRDefault="009A73BE" w:rsidP="0075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084672">
              <w:rPr>
                <w:rFonts w:ascii="Courier New" w:eastAsia="Times New Roman" w:hAnsi="Courier New" w:cs="Courier New"/>
                <w:sz w:val="20"/>
                <w:szCs w:val="20"/>
                <w:lang w:eastAsia="en-AU"/>
              </w:rPr>
              <w:lastRenderedPageBreak/>
              <w:t>System.out.println</w:t>
            </w:r>
            <w:proofErr w:type="spellEnd"/>
            <w:r w:rsidRPr="00084672">
              <w:rPr>
                <w:rFonts w:ascii="Courier New" w:eastAsia="Times New Roman" w:hAnsi="Courier New" w:cs="Courier New"/>
                <w:sz w:val="20"/>
                <w:szCs w:val="20"/>
                <w:lang w:eastAsia="en-AU"/>
              </w:rPr>
              <w:t>("main(String arg1, String arg2)");</w:t>
            </w:r>
          </w:p>
          <w:p w:rsidR="009A73BE" w:rsidRPr="00084672" w:rsidRDefault="009A73BE" w:rsidP="0075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84672">
              <w:rPr>
                <w:rFonts w:ascii="Courier New" w:eastAsia="Times New Roman" w:hAnsi="Courier New" w:cs="Courier New"/>
                <w:sz w:val="20"/>
                <w:szCs w:val="20"/>
                <w:lang w:eastAsia="en-AU"/>
              </w:rPr>
              <w:t xml:space="preserve">    }</w:t>
            </w:r>
          </w:p>
          <w:p w:rsidR="009A73BE" w:rsidRPr="00084672" w:rsidRDefault="009A73BE" w:rsidP="0075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084672">
              <w:rPr>
                <w:rFonts w:ascii="Courier New" w:eastAsia="Times New Roman" w:hAnsi="Courier New" w:cs="Courier New"/>
                <w:sz w:val="20"/>
                <w:szCs w:val="20"/>
                <w:lang w:eastAsia="en-AU"/>
              </w:rPr>
              <w:t>}</w:t>
            </w:r>
          </w:p>
          <w:p w:rsidR="009A73BE" w:rsidRPr="00084672" w:rsidRDefault="009A73BE" w:rsidP="0075404D">
            <w:pPr>
              <w:spacing w:before="100" w:beforeAutospacing="1" w:after="100" w:afterAutospacing="1" w:line="240" w:lineRule="auto"/>
              <w:rPr>
                <w:rFonts w:ascii="Times New Roman" w:eastAsia="Times New Roman" w:hAnsi="Times New Roman" w:cs="Times New Roman"/>
                <w:sz w:val="24"/>
                <w:szCs w:val="24"/>
                <w:lang w:eastAsia="en-AU"/>
              </w:rPr>
            </w:pPr>
            <w:r w:rsidRPr="00084672">
              <w:rPr>
                <w:rFonts w:ascii="Times New Roman" w:eastAsia="Times New Roman" w:hAnsi="Times New Roman" w:cs="Times New Roman"/>
                <w:sz w:val="24"/>
                <w:szCs w:val="24"/>
                <w:lang w:eastAsia="en-AU"/>
              </w:rPr>
              <w:t xml:space="preserve">That will </w:t>
            </w:r>
            <w:r w:rsidRPr="00084672">
              <w:rPr>
                <w:rFonts w:ascii="Times New Roman" w:eastAsia="Times New Roman" w:hAnsi="Times New Roman" w:cs="Times New Roman"/>
                <w:i/>
                <w:iCs/>
                <w:sz w:val="24"/>
                <w:szCs w:val="24"/>
                <w:lang w:eastAsia="en-AU"/>
              </w:rPr>
              <w:t>always</w:t>
            </w:r>
            <w:r w:rsidRPr="00084672">
              <w:rPr>
                <w:rFonts w:ascii="Times New Roman" w:eastAsia="Times New Roman" w:hAnsi="Times New Roman" w:cs="Times New Roman"/>
                <w:sz w:val="24"/>
                <w:szCs w:val="24"/>
                <w:lang w:eastAsia="en-AU"/>
              </w:rPr>
              <w:t xml:space="preserve"> print </w:t>
            </w:r>
            <w:proofErr w:type="gramStart"/>
            <w:r w:rsidRPr="00084672">
              <w:rPr>
                <w:rFonts w:ascii="Courier New" w:eastAsia="Times New Roman" w:hAnsi="Courier New" w:cs="Courier New"/>
                <w:sz w:val="20"/>
                <w:szCs w:val="20"/>
                <w:lang w:eastAsia="en-AU"/>
              </w:rPr>
              <w:t>main(</w:t>
            </w:r>
            <w:proofErr w:type="gramEnd"/>
            <w:r w:rsidRPr="00084672">
              <w:rPr>
                <w:rFonts w:ascii="Courier New" w:eastAsia="Times New Roman" w:hAnsi="Courier New" w:cs="Courier New"/>
                <w:sz w:val="20"/>
                <w:szCs w:val="20"/>
                <w:lang w:eastAsia="en-AU"/>
              </w:rPr>
              <w:t xml:space="preserve">String[] </w:t>
            </w:r>
            <w:proofErr w:type="spellStart"/>
            <w:r w:rsidRPr="00084672">
              <w:rPr>
                <w:rFonts w:ascii="Courier New" w:eastAsia="Times New Roman" w:hAnsi="Courier New" w:cs="Courier New"/>
                <w:sz w:val="20"/>
                <w:szCs w:val="20"/>
                <w:lang w:eastAsia="en-AU"/>
              </w:rPr>
              <w:t>args</w:t>
            </w:r>
            <w:proofErr w:type="spellEnd"/>
            <w:r w:rsidRPr="00084672">
              <w:rPr>
                <w:rFonts w:ascii="Courier New" w:eastAsia="Times New Roman" w:hAnsi="Courier New" w:cs="Courier New"/>
                <w:sz w:val="20"/>
                <w:szCs w:val="20"/>
                <w:lang w:eastAsia="en-AU"/>
              </w:rPr>
              <w:t>)</w:t>
            </w:r>
            <w:r w:rsidRPr="00084672">
              <w:rPr>
                <w:rFonts w:ascii="Times New Roman" w:eastAsia="Times New Roman" w:hAnsi="Times New Roman" w:cs="Times New Roman"/>
                <w:sz w:val="24"/>
                <w:szCs w:val="24"/>
                <w:lang w:eastAsia="en-AU"/>
              </w:rPr>
              <w:t xml:space="preserve"> when you run </w:t>
            </w:r>
            <w:r w:rsidRPr="00084672">
              <w:rPr>
                <w:rFonts w:ascii="Courier New" w:eastAsia="Times New Roman" w:hAnsi="Courier New" w:cs="Courier New"/>
                <w:sz w:val="20"/>
                <w:szCs w:val="20"/>
                <w:lang w:eastAsia="en-AU"/>
              </w:rPr>
              <w:t>java Test ...</w:t>
            </w:r>
            <w:r w:rsidRPr="00084672">
              <w:rPr>
                <w:rFonts w:ascii="Times New Roman" w:eastAsia="Times New Roman" w:hAnsi="Times New Roman" w:cs="Times New Roman"/>
                <w:sz w:val="24"/>
                <w:szCs w:val="24"/>
                <w:lang w:eastAsia="en-AU"/>
              </w:rPr>
              <w:t xml:space="preserve"> from the command line, even if you specify one or two command-line arguments.</w:t>
            </w:r>
          </w:p>
          <w:p w:rsidR="009A73BE" w:rsidRDefault="009A73BE" w:rsidP="0075404D">
            <w:pPr>
              <w:spacing w:before="100" w:beforeAutospacing="1" w:after="100" w:afterAutospacing="1" w:line="240" w:lineRule="auto"/>
              <w:rPr>
                <w:rFonts w:ascii="Times New Roman" w:eastAsia="Times New Roman" w:hAnsi="Times New Roman" w:cs="Times New Roman"/>
                <w:sz w:val="24"/>
                <w:szCs w:val="24"/>
                <w:lang w:eastAsia="en-AU"/>
              </w:rPr>
            </w:pPr>
            <w:r w:rsidRPr="00084672">
              <w:rPr>
                <w:rFonts w:ascii="Times New Roman" w:eastAsia="Times New Roman" w:hAnsi="Times New Roman" w:cs="Times New Roman"/>
                <w:sz w:val="24"/>
                <w:szCs w:val="24"/>
                <w:lang w:eastAsia="en-AU"/>
              </w:rPr>
              <w:t xml:space="preserve">You can call the </w:t>
            </w:r>
            <w:proofErr w:type="gramStart"/>
            <w:r w:rsidRPr="00084672">
              <w:rPr>
                <w:rFonts w:ascii="Courier New" w:eastAsia="Times New Roman" w:hAnsi="Courier New" w:cs="Courier New"/>
                <w:sz w:val="20"/>
                <w:szCs w:val="20"/>
                <w:lang w:eastAsia="en-AU"/>
              </w:rPr>
              <w:t>main(</w:t>
            </w:r>
            <w:proofErr w:type="gramEnd"/>
            <w:r w:rsidRPr="00084672">
              <w:rPr>
                <w:rFonts w:ascii="Courier New" w:eastAsia="Times New Roman" w:hAnsi="Courier New" w:cs="Courier New"/>
                <w:sz w:val="20"/>
                <w:szCs w:val="20"/>
                <w:lang w:eastAsia="en-AU"/>
              </w:rPr>
              <w:t>)</w:t>
            </w:r>
            <w:r w:rsidRPr="00084672">
              <w:rPr>
                <w:rFonts w:ascii="Times New Roman" w:eastAsia="Times New Roman" w:hAnsi="Times New Roman" w:cs="Times New Roman"/>
                <w:sz w:val="24"/>
                <w:szCs w:val="24"/>
                <w:lang w:eastAsia="en-AU"/>
              </w:rPr>
              <w:t xml:space="preserve"> method yourself from code, of course - at which point the normal overloading rules will be applied.</w:t>
            </w:r>
          </w:p>
          <w:p w:rsidR="009A73BE" w:rsidRDefault="009A73BE" w:rsidP="0075404D">
            <w:pPr>
              <w:spacing w:before="100" w:beforeAutospacing="1" w:after="100" w:afterAutospacing="1" w:line="240" w:lineRule="auto"/>
              <w:rPr>
                <w:rFonts w:ascii="Times New Roman" w:eastAsia="Times New Roman" w:hAnsi="Times New Roman" w:cs="Times New Roman"/>
                <w:b/>
                <w:sz w:val="24"/>
                <w:szCs w:val="24"/>
                <w:lang w:eastAsia="en-AU"/>
              </w:rPr>
            </w:pPr>
            <w:proofErr w:type="gramStart"/>
            <w:r w:rsidRPr="006F0E47">
              <w:rPr>
                <w:rFonts w:ascii="Times New Roman" w:eastAsia="Times New Roman" w:hAnsi="Times New Roman" w:cs="Times New Roman"/>
                <w:b/>
                <w:sz w:val="24"/>
                <w:szCs w:val="24"/>
                <w:lang w:eastAsia="en-AU"/>
              </w:rPr>
              <w:t>9.What</w:t>
            </w:r>
            <w:proofErr w:type="gramEnd"/>
            <w:r w:rsidRPr="006F0E47">
              <w:rPr>
                <w:rFonts w:ascii="Times New Roman" w:eastAsia="Times New Roman" w:hAnsi="Times New Roman" w:cs="Times New Roman"/>
                <w:b/>
                <w:sz w:val="24"/>
                <w:szCs w:val="24"/>
                <w:lang w:eastAsia="en-AU"/>
              </w:rPr>
              <w:t xml:space="preserve"> is singleton in java?</w:t>
            </w:r>
          </w:p>
          <w:p w:rsidR="009A73BE" w:rsidRPr="00084672" w:rsidRDefault="009A73BE" w:rsidP="0075404D">
            <w:pPr>
              <w:spacing w:before="100" w:beforeAutospacing="1" w:after="100" w:afterAutospacing="1" w:line="240" w:lineRule="auto"/>
              <w:rPr>
                <w:rFonts w:ascii="Times New Roman" w:eastAsia="Times New Roman" w:hAnsi="Times New Roman" w:cs="Times New Roman"/>
                <w:sz w:val="24"/>
                <w:szCs w:val="24"/>
                <w:lang w:eastAsia="en-AU"/>
              </w:rPr>
            </w:pPr>
            <w:r w:rsidRPr="006F0E47">
              <w:rPr>
                <w:rFonts w:ascii="Times New Roman" w:eastAsia="Times New Roman" w:hAnsi="Times New Roman" w:cs="Times New Roman"/>
                <w:sz w:val="24"/>
                <w:szCs w:val="24"/>
                <w:lang w:eastAsia="en-AU"/>
              </w:rPr>
              <w:t>http://mrbool.com/how-singleton-java-object-brings-varying-design-patterns/26195</w:t>
            </w:r>
          </w:p>
        </w:tc>
      </w:tr>
    </w:tbl>
    <w:p w:rsidR="009A73BE" w:rsidRPr="00A4169D" w:rsidRDefault="009A73BE" w:rsidP="009A73BE">
      <w:r w:rsidRPr="00A4169D">
        <w:lastRenderedPageBreak/>
        <w:t xml:space="preserve">Singleton allows </w:t>
      </w:r>
      <w:proofErr w:type="gramStart"/>
      <w:r w:rsidRPr="00A4169D">
        <w:t>to create</w:t>
      </w:r>
      <w:proofErr w:type="gramEnd"/>
      <w:r w:rsidRPr="00A4169D">
        <w:t xml:space="preserve"> only one object of a class, but this can be violated.</w:t>
      </w:r>
    </w:p>
    <w:p w:rsidR="009A73BE" w:rsidRPr="00A4169D" w:rsidRDefault="009A73BE" w:rsidP="009A73BE">
      <w:r w:rsidRPr="00A4169D">
        <w:t>Singleton is a design pattern.</w:t>
      </w:r>
    </w:p>
    <w:p w:rsidR="009A73BE" w:rsidRDefault="009A73BE" w:rsidP="009A73BE">
      <w:r w:rsidRPr="00A4169D">
        <w:t>Using multithreading, clone, reflection, sterilization/Deserialization, multiple class loader &amp; garbage collection</w:t>
      </w:r>
      <w:r>
        <w:t xml:space="preserve"> can violate singleton</w:t>
      </w:r>
    </w:p>
    <w:p w:rsidR="009A73BE" w:rsidRDefault="009A73BE" w:rsidP="009A73BE">
      <w:r>
        <w:t xml:space="preserve">Example of singleton </w:t>
      </w:r>
      <w:proofErr w:type="gramStart"/>
      <w:r>
        <w:t>is  executable</w:t>
      </w:r>
      <w:proofErr w:type="gramEnd"/>
      <w:r>
        <w:t xml:space="preserve"> file which is opening through only once.</w:t>
      </w:r>
    </w:p>
    <w:p w:rsidR="009A73BE" w:rsidRDefault="009A73BE" w:rsidP="009A73BE">
      <w:pPr>
        <w:rPr>
          <w:b/>
        </w:rPr>
      </w:pPr>
      <w:r w:rsidRPr="005F7210">
        <w:rPr>
          <w:b/>
        </w:rPr>
        <w:t xml:space="preserve">10. </w:t>
      </w:r>
      <w:proofErr w:type="gramStart"/>
      <w:r w:rsidRPr="005F7210">
        <w:rPr>
          <w:b/>
        </w:rPr>
        <w:t>what</w:t>
      </w:r>
      <w:proofErr w:type="gramEnd"/>
      <w:r w:rsidRPr="005F7210">
        <w:rPr>
          <w:b/>
        </w:rPr>
        <w:t xml:space="preserve"> is collections in java</w:t>
      </w:r>
    </w:p>
    <w:p w:rsidR="009A73BE" w:rsidRDefault="00262F93" w:rsidP="009A73BE">
      <w:hyperlink r:id="rId19" w:history="1">
        <w:r w:rsidR="009A73BE" w:rsidRPr="00527681">
          <w:rPr>
            <w:rStyle w:val="Hyperlink"/>
          </w:rPr>
          <w:t>http://beginnersbook.com/java-collections-tutorials/</w:t>
        </w:r>
      </w:hyperlink>
    </w:p>
    <w:p w:rsidR="009A73BE" w:rsidRDefault="00262F93" w:rsidP="009A73BE">
      <w:hyperlink r:id="rId20" w:history="1">
        <w:r w:rsidR="009A73BE" w:rsidRPr="008D2A78">
          <w:rPr>
            <w:rStyle w:val="Hyperlink"/>
          </w:rPr>
          <w:t>http://mrbool.com/getting-started-with-java-collections-framework/36766</w:t>
        </w:r>
      </w:hyperlink>
    </w:p>
    <w:p w:rsidR="009A73BE" w:rsidRPr="0047103C" w:rsidRDefault="009A73BE" w:rsidP="009A73BE">
      <w:pPr>
        <w:rPr>
          <w:b/>
        </w:rPr>
      </w:pPr>
    </w:p>
    <w:p w:rsidR="009A73BE" w:rsidRPr="0047103C" w:rsidRDefault="009A73BE" w:rsidP="009A73BE">
      <w:pPr>
        <w:rPr>
          <w:b/>
        </w:rPr>
      </w:pPr>
      <w:r w:rsidRPr="0047103C">
        <w:rPr>
          <w:b/>
        </w:rPr>
        <w:t>11</w:t>
      </w:r>
      <w:proofErr w:type="gramStart"/>
      <w:r w:rsidRPr="0047103C">
        <w:rPr>
          <w:b/>
        </w:rPr>
        <w:t>.What</w:t>
      </w:r>
      <w:proofErr w:type="gramEnd"/>
      <w:r w:rsidRPr="0047103C">
        <w:rPr>
          <w:b/>
        </w:rPr>
        <w:t xml:space="preserve"> is nested classes.</w:t>
      </w:r>
    </w:p>
    <w:p w:rsidR="009A73BE" w:rsidRDefault="00262F93" w:rsidP="009A73BE">
      <w:hyperlink r:id="rId21" w:history="1">
        <w:r w:rsidR="009A73BE" w:rsidRPr="008D2A78">
          <w:rPr>
            <w:rStyle w:val="Hyperlink"/>
          </w:rPr>
          <w:t>https://www.tutorialspoint.com/java/java_innerclasses.htm</w:t>
        </w:r>
      </w:hyperlink>
    </w:p>
    <w:p w:rsidR="009A73BE" w:rsidRDefault="009A73BE" w:rsidP="009A73BE"/>
    <w:p w:rsidR="009A73BE" w:rsidRDefault="009A73BE" w:rsidP="009A73BE">
      <w:pPr>
        <w:rPr>
          <w:b/>
        </w:rPr>
      </w:pPr>
      <w:r w:rsidRPr="00997D1E">
        <w:rPr>
          <w:b/>
        </w:rPr>
        <w:t>12</w:t>
      </w:r>
      <w:proofErr w:type="gramStart"/>
      <w:r w:rsidRPr="00997D1E">
        <w:rPr>
          <w:b/>
        </w:rPr>
        <w:t>.How</w:t>
      </w:r>
      <w:proofErr w:type="gramEnd"/>
      <w:r w:rsidRPr="00997D1E">
        <w:rPr>
          <w:b/>
        </w:rPr>
        <w:t xml:space="preserve"> will you call protected method in nested class?</w:t>
      </w:r>
    </w:p>
    <w:p w:rsidR="009A73BE" w:rsidRPr="00997D1E"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997D1E">
        <w:rPr>
          <w:rFonts w:ascii="Courier New" w:eastAsia="Times New Roman" w:hAnsi="Courier New" w:cs="Courier New"/>
          <w:sz w:val="20"/>
          <w:szCs w:val="20"/>
          <w:lang w:eastAsia="en-AU"/>
        </w:rPr>
        <w:t>protected</w:t>
      </w:r>
      <w:proofErr w:type="gramEnd"/>
      <w:r w:rsidRPr="00997D1E">
        <w:rPr>
          <w:rFonts w:ascii="Times New Roman" w:eastAsia="Times New Roman" w:hAnsi="Times New Roman" w:cs="Times New Roman"/>
          <w:sz w:val="24"/>
          <w:szCs w:val="24"/>
          <w:lang w:eastAsia="en-AU"/>
        </w:rPr>
        <w:t xml:space="preserve"> means: same package or by inheritance. Since your classes are both in the </w:t>
      </w:r>
      <w:r w:rsidRPr="00997D1E">
        <w:rPr>
          <w:rFonts w:ascii="Courier New" w:eastAsia="Times New Roman" w:hAnsi="Courier New" w:cs="Courier New"/>
          <w:sz w:val="20"/>
          <w:szCs w:val="20"/>
          <w:lang w:eastAsia="en-AU"/>
        </w:rPr>
        <w:t>default package</w:t>
      </w:r>
      <w:r w:rsidRPr="00997D1E">
        <w:rPr>
          <w:rFonts w:ascii="Times New Roman" w:eastAsia="Times New Roman" w:hAnsi="Times New Roman" w:cs="Times New Roman"/>
          <w:sz w:val="24"/>
          <w:szCs w:val="24"/>
          <w:lang w:eastAsia="en-AU"/>
        </w:rPr>
        <w:t xml:space="preserve"> (not recommended in real life), </w:t>
      </w:r>
      <w:r w:rsidRPr="00997D1E">
        <w:rPr>
          <w:rFonts w:ascii="Courier New" w:eastAsia="Times New Roman" w:hAnsi="Courier New" w:cs="Courier New"/>
          <w:sz w:val="20"/>
          <w:szCs w:val="20"/>
          <w:lang w:eastAsia="en-AU"/>
        </w:rPr>
        <w:t>protected</w:t>
      </w:r>
      <w:r w:rsidRPr="00997D1E">
        <w:rPr>
          <w:rFonts w:ascii="Times New Roman" w:eastAsia="Times New Roman" w:hAnsi="Times New Roman" w:cs="Times New Roman"/>
          <w:sz w:val="24"/>
          <w:szCs w:val="24"/>
          <w:lang w:eastAsia="en-AU"/>
        </w:rPr>
        <w:t xml:space="preserve"> enables access. By the way: if you tried to test java access control, you forgot </w:t>
      </w:r>
      <w:r w:rsidRPr="00997D1E">
        <w:rPr>
          <w:rFonts w:ascii="Courier New" w:eastAsia="Times New Roman" w:hAnsi="Courier New" w:cs="Courier New"/>
          <w:sz w:val="20"/>
          <w:szCs w:val="20"/>
          <w:lang w:eastAsia="en-AU"/>
        </w:rPr>
        <w:t>default access</w:t>
      </w:r>
      <w:r w:rsidRPr="00997D1E">
        <w:rPr>
          <w:rFonts w:ascii="Times New Roman" w:eastAsia="Times New Roman" w:hAnsi="Times New Roman" w:cs="Times New Roman"/>
          <w:sz w:val="24"/>
          <w:szCs w:val="24"/>
          <w:lang w:eastAsia="en-AU"/>
        </w:rPr>
        <w:t xml:space="preserve"> (</w:t>
      </w:r>
      <w:r w:rsidRPr="00997D1E">
        <w:rPr>
          <w:rFonts w:ascii="Courier New" w:eastAsia="Times New Roman" w:hAnsi="Courier New" w:cs="Courier New"/>
          <w:sz w:val="20"/>
          <w:szCs w:val="20"/>
          <w:lang w:eastAsia="en-AU"/>
        </w:rPr>
        <w:t>default access</w:t>
      </w:r>
      <w:r w:rsidRPr="00997D1E">
        <w:rPr>
          <w:rFonts w:ascii="Times New Roman" w:eastAsia="Times New Roman" w:hAnsi="Times New Roman" w:cs="Times New Roman"/>
          <w:sz w:val="24"/>
          <w:szCs w:val="24"/>
          <w:lang w:eastAsia="en-AU"/>
        </w:rPr>
        <w:t xml:space="preserve"> = no modifier = </w:t>
      </w:r>
      <w:r w:rsidRPr="00997D1E">
        <w:rPr>
          <w:rFonts w:ascii="Courier New" w:eastAsia="Times New Roman" w:hAnsi="Courier New" w:cs="Courier New"/>
          <w:sz w:val="20"/>
          <w:szCs w:val="20"/>
          <w:lang w:eastAsia="en-AU"/>
        </w:rPr>
        <w:t>package private</w:t>
      </w:r>
      <w:r w:rsidRPr="00997D1E">
        <w:rPr>
          <w:rFonts w:ascii="Times New Roman" w:eastAsia="Times New Roman" w:hAnsi="Times New Roman" w:cs="Times New Roman"/>
          <w:sz w:val="24"/>
          <w:szCs w:val="24"/>
          <w:lang w:eastAsia="en-AU"/>
        </w:rPr>
        <w:t>).</w:t>
      </w:r>
    </w:p>
    <w:p w:rsidR="009A73BE" w:rsidRPr="00997D1E" w:rsidRDefault="009A73BE" w:rsidP="009A73BE">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997D1E">
        <w:rPr>
          <w:rFonts w:ascii="Courier New" w:eastAsia="Times New Roman" w:hAnsi="Courier New" w:cs="Courier New"/>
          <w:sz w:val="20"/>
          <w:szCs w:val="20"/>
          <w:lang w:eastAsia="en-AU"/>
        </w:rPr>
        <w:t>private</w:t>
      </w:r>
      <w:proofErr w:type="gramEnd"/>
      <w:r w:rsidRPr="00997D1E">
        <w:rPr>
          <w:rFonts w:ascii="Times New Roman" w:eastAsia="Times New Roman" w:hAnsi="Times New Roman" w:cs="Times New Roman"/>
          <w:sz w:val="24"/>
          <w:szCs w:val="24"/>
          <w:lang w:eastAsia="en-AU"/>
        </w:rPr>
        <w:t xml:space="preserve"> access on the other hand means: access from nowhere except this particular class (and non-static inner classes, which are still member of the host-class).</w:t>
      </w:r>
    </w:p>
    <w:p w:rsidR="009A73BE" w:rsidRDefault="00B0458E" w:rsidP="009A73BE">
      <w:pPr>
        <w:rPr>
          <w:b/>
        </w:rPr>
      </w:pPr>
      <w:r>
        <w:rPr>
          <w:b/>
        </w:rPr>
        <w:t>13</w:t>
      </w:r>
      <w:proofErr w:type="gramStart"/>
      <w:r>
        <w:rPr>
          <w:b/>
        </w:rPr>
        <w:t>.</w:t>
      </w:r>
      <w:r w:rsidR="00F76282" w:rsidRPr="00F76282">
        <w:rPr>
          <w:b/>
        </w:rPr>
        <w:t>In</w:t>
      </w:r>
      <w:proofErr w:type="gramEnd"/>
      <w:r w:rsidR="00F76282" w:rsidRPr="00F76282">
        <w:rPr>
          <w:b/>
        </w:rPr>
        <w:t xml:space="preserve"> a web page how will you ensure that page has been fully loaded in selenium</w:t>
      </w:r>
    </w:p>
    <w:p w:rsidR="00F76282" w:rsidRPr="009800F3" w:rsidRDefault="00262F93" w:rsidP="009A73BE">
      <w:hyperlink r:id="rId22" w:history="1">
        <w:r w:rsidR="00F76282" w:rsidRPr="009800F3">
          <w:rPr>
            <w:rStyle w:val="Hyperlink"/>
          </w:rPr>
          <w:t>http://www.software-testing-tutorials-automation.com/2015/02/how-to-wait-for-page-to-loadready-in.html</w:t>
        </w:r>
      </w:hyperlink>
    </w:p>
    <w:p w:rsidR="00A6769C" w:rsidRDefault="00A6769C" w:rsidP="009A73BE">
      <w:pPr>
        <w:rPr>
          <w:b/>
        </w:rPr>
      </w:pPr>
    </w:p>
    <w:p w:rsidR="00F76282" w:rsidRDefault="00A6769C" w:rsidP="009A73BE">
      <w:pPr>
        <w:rPr>
          <w:b/>
        </w:rPr>
      </w:pPr>
      <w:r>
        <w:rPr>
          <w:b/>
        </w:rPr>
        <w:lastRenderedPageBreak/>
        <w:t>14</w:t>
      </w:r>
      <w:proofErr w:type="gramStart"/>
      <w:r>
        <w:rPr>
          <w:b/>
        </w:rPr>
        <w:t>.</w:t>
      </w:r>
      <w:r w:rsidRPr="00A6769C">
        <w:rPr>
          <w:b/>
        </w:rPr>
        <w:t>what</w:t>
      </w:r>
      <w:proofErr w:type="gramEnd"/>
      <w:r w:rsidRPr="00A6769C">
        <w:rPr>
          <w:b/>
        </w:rPr>
        <w:t xml:space="preserve"> is difference between build and perform method in action class</w:t>
      </w:r>
    </w:p>
    <w:p w:rsidR="00A6769C" w:rsidRDefault="00262F93" w:rsidP="009A73BE">
      <w:hyperlink r:id="rId23" w:history="1">
        <w:r w:rsidR="0095160C" w:rsidRPr="008D2A78">
          <w:rPr>
            <w:rStyle w:val="Hyperlink"/>
          </w:rPr>
          <w:t>http://stackoverflow.com/questions/29071144/wbdriver-actions-build-perform</w:t>
        </w:r>
      </w:hyperlink>
    </w:p>
    <w:p w:rsidR="0095160C" w:rsidRDefault="0095160C" w:rsidP="009A73BE">
      <w:pPr>
        <w:rPr>
          <w:b/>
        </w:rPr>
      </w:pPr>
      <w:r w:rsidRPr="0095160C">
        <w:rPr>
          <w:b/>
        </w:rPr>
        <w:t xml:space="preserve">15. </w:t>
      </w:r>
      <w:proofErr w:type="gramStart"/>
      <w:r w:rsidRPr="0095160C">
        <w:rPr>
          <w:b/>
        </w:rPr>
        <w:t>what</w:t>
      </w:r>
      <w:proofErr w:type="gramEnd"/>
      <w:r w:rsidRPr="0095160C">
        <w:rPr>
          <w:b/>
        </w:rPr>
        <w:t xml:space="preserve"> are the different annotations in </w:t>
      </w:r>
      <w:r>
        <w:rPr>
          <w:b/>
        </w:rPr>
        <w:t>testing</w:t>
      </w:r>
    </w:p>
    <w:p w:rsidR="0095160C" w:rsidRDefault="00262F93" w:rsidP="009A73BE">
      <w:hyperlink r:id="rId24" w:history="1">
        <w:r w:rsidR="009D00E7" w:rsidRPr="008D2A78">
          <w:rPr>
            <w:rStyle w:val="Hyperlink"/>
          </w:rPr>
          <w:t>https://www.tutorialspoint.com/testng/testng_basic_annotations.htm</w:t>
        </w:r>
      </w:hyperlink>
    </w:p>
    <w:p w:rsidR="009D00E7" w:rsidRDefault="009D00E7" w:rsidP="009A73BE">
      <w:pPr>
        <w:rPr>
          <w:b/>
        </w:rPr>
      </w:pPr>
      <w:r w:rsidRPr="009D00E7">
        <w:rPr>
          <w:b/>
        </w:rPr>
        <w:t xml:space="preserve">16. </w:t>
      </w:r>
      <w:proofErr w:type="gramStart"/>
      <w:r w:rsidRPr="009D00E7">
        <w:rPr>
          <w:b/>
        </w:rPr>
        <w:t>what</w:t>
      </w:r>
      <w:proofErr w:type="gramEnd"/>
      <w:r w:rsidRPr="009D00E7">
        <w:rPr>
          <w:b/>
        </w:rPr>
        <w:t xml:space="preserve"> is difference between </w:t>
      </w:r>
      <w:proofErr w:type="spellStart"/>
      <w:r w:rsidRPr="009D00E7">
        <w:rPr>
          <w:b/>
        </w:rPr>
        <w:t>beformethod</w:t>
      </w:r>
      <w:proofErr w:type="spellEnd"/>
      <w:r w:rsidRPr="009D00E7">
        <w:rPr>
          <w:b/>
        </w:rPr>
        <w:t xml:space="preserve"> and </w:t>
      </w:r>
      <w:proofErr w:type="spellStart"/>
      <w:r w:rsidRPr="009D00E7">
        <w:rPr>
          <w:b/>
        </w:rPr>
        <w:t>beforetestannotaion</w:t>
      </w:r>
      <w:proofErr w:type="spellEnd"/>
      <w:r w:rsidRPr="009D00E7">
        <w:rPr>
          <w:b/>
        </w:rPr>
        <w:t xml:space="preserve"> in </w:t>
      </w:r>
      <w:r>
        <w:rPr>
          <w:b/>
        </w:rPr>
        <w:t>testing</w:t>
      </w:r>
    </w:p>
    <w:p w:rsidR="009D00E7" w:rsidRDefault="00262F93" w:rsidP="009A73BE">
      <w:hyperlink r:id="rId25" w:history="1">
        <w:r w:rsidR="009D00E7" w:rsidRPr="008D2A78">
          <w:rPr>
            <w:rStyle w:val="Hyperlink"/>
          </w:rPr>
          <w:t>http://stackoverflow.com/questions/30587454/difference-between-beforeclass-and-beforetest-in-testng</w:t>
        </w:r>
      </w:hyperlink>
    </w:p>
    <w:p w:rsidR="009D00E7" w:rsidRDefault="009D00E7" w:rsidP="009A73BE">
      <w:pPr>
        <w:rPr>
          <w:b/>
        </w:rPr>
      </w:pPr>
      <w:r w:rsidRPr="004F6AA0">
        <w:rPr>
          <w:b/>
        </w:rPr>
        <w:t xml:space="preserve">17. </w:t>
      </w:r>
      <w:proofErr w:type="gramStart"/>
      <w:r w:rsidRPr="004F6AA0">
        <w:rPr>
          <w:b/>
        </w:rPr>
        <w:t>how</w:t>
      </w:r>
      <w:proofErr w:type="gramEnd"/>
      <w:r w:rsidRPr="004F6AA0">
        <w:rPr>
          <w:b/>
        </w:rPr>
        <w:t xml:space="preserve"> will you display the character count of string "</w:t>
      </w:r>
      <w:r w:rsidR="004F6AA0" w:rsidRPr="004F6AA0">
        <w:rPr>
          <w:b/>
        </w:rPr>
        <w:t>Steve</w:t>
      </w:r>
      <w:r w:rsidRPr="004F6AA0">
        <w:rPr>
          <w:b/>
        </w:rPr>
        <w:t>jobs" by ignoring space between them</w:t>
      </w:r>
    </w:p>
    <w:p w:rsidR="00B55B89" w:rsidRDefault="00B55B89" w:rsidP="00B55B89">
      <w:pPr>
        <w:autoSpaceDE w:val="0"/>
        <w:autoSpaceDN w:val="0"/>
        <w:adjustRightInd w:val="0"/>
        <w:spacing w:after="0" w:line="240" w:lineRule="auto"/>
        <w:rPr>
          <w:rFonts w:ascii="Consolas" w:hAnsi="Consolas" w:cs="Consolas"/>
          <w:sz w:val="20"/>
          <w:szCs w:val="20"/>
        </w:rPr>
      </w:pPr>
    </w:p>
    <w:p w:rsidR="00B55B89" w:rsidRDefault="00B55B89" w:rsidP="00B55B8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TestChar</w:t>
      </w:r>
      <w:proofErr w:type="spellEnd"/>
      <w:proofErr w:type="gramEnd"/>
      <w:r>
        <w:rPr>
          <w:rFonts w:ascii="Consolas" w:hAnsi="Consolas" w:cs="Consolas"/>
          <w:color w:val="000000"/>
          <w:sz w:val="20"/>
          <w:szCs w:val="20"/>
        </w:rPr>
        <w:t xml:space="preserve"> {</w:t>
      </w:r>
    </w:p>
    <w:p w:rsidR="00B55B89" w:rsidRDefault="00B55B89" w:rsidP="00B55B89">
      <w:pPr>
        <w:autoSpaceDE w:val="0"/>
        <w:autoSpaceDN w:val="0"/>
        <w:adjustRightInd w:val="0"/>
        <w:spacing w:after="0" w:line="240" w:lineRule="auto"/>
        <w:rPr>
          <w:rFonts w:ascii="Consolas" w:hAnsi="Consolas" w:cs="Consolas"/>
          <w:sz w:val="20"/>
          <w:szCs w:val="20"/>
        </w:rPr>
      </w:pPr>
    </w:p>
    <w:p w:rsidR="00B55B89" w:rsidRDefault="00B55B89" w:rsidP="00B55B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55B89" w:rsidRDefault="00B55B89" w:rsidP="00B55B8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r>
        <w:rPr>
          <w:rFonts w:ascii="Consolas" w:hAnsi="Consolas" w:cs="Consolas"/>
          <w:color w:val="3F5FBF"/>
          <w:sz w:val="20"/>
          <w:szCs w:val="20"/>
        </w:rPr>
        <w:t>args</w:t>
      </w:r>
      <w:proofErr w:type="spellEnd"/>
    </w:p>
    <w:p w:rsidR="00B55B89" w:rsidRDefault="00B55B89" w:rsidP="00B55B8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B55B89" w:rsidRDefault="00B55B89" w:rsidP="00B55B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B55B89" w:rsidRDefault="00B55B89" w:rsidP="00B55B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55B89" w:rsidRDefault="00B55B89" w:rsidP="00B55B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Word = </w:t>
      </w:r>
      <w:r>
        <w:rPr>
          <w:rFonts w:ascii="Consolas" w:hAnsi="Consolas" w:cs="Consolas"/>
          <w:color w:val="2A00FF"/>
          <w:sz w:val="20"/>
          <w:szCs w:val="20"/>
        </w:rPr>
        <w:t>"Hello word"</w:t>
      </w:r>
      <w:r>
        <w:rPr>
          <w:rFonts w:ascii="Consolas" w:hAnsi="Consolas" w:cs="Consolas"/>
          <w:color w:val="000000"/>
          <w:sz w:val="20"/>
          <w:szCs w:val="20"/>
        </w:rPr>
        <w:t>;</w:t>
      </w:r>
    </w:p>
    <w:p w:rsidR="00B55B89" w:rsidRDefault="00B55B89" w:rsidP="00B55B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Word = </w:t>
      </w:r>
      <w:proofErr w:type="spellStart"/>
      <w:proofErr w:type="gramStart"/>
      <w:r>
        <w:rPr>
          <w:rFonts w:ascii="Consolas" w:hAnsi="Consolas" w:cs="Consolas"/>
          <w:color w:val="000000"/>
          <w:sz w:val="20"/>
          <w:szCs w:val="20"/>
        </w:rPr>
        <w:t>Word.replace</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B55B89" w:rsidRDefault="00B55B89" w:rsidP="00B55B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count = </w:t>
      </w:r>
      <w:proofErr w:type="spellStart"/>
      <w:r>
        <w:rPr>
          <w:rFonts w:ascii="Consolas" w:hAnsi="Consolas" w:cs="Consolas"/>
          <w:color w:val="000000"/>
          <w:sz w:val="20"/>
          <w:szCs w:val="20"/>
        </w:rPr>
        <w:t>Word.length</w:t>
      </w:r>
      <w:proofErr w:type="spellEnd"/>
      <w:r>
        <w:rPr>
          <w:rFonts w:ascii="Consolas" w:hAnsi="Consolas" w:cs="Consolas"/>
          <w:color w:val="000000"/>
          <w:sz w:val="20"/>
          <w:szCs w:val="20"/>
        </w:rPr>
        <w:t>();</w:t>
      </w:r>
    </w:p>
    <w:p w:rsidR="00B55B89" w:rsidRDefault="00B55B89" w:rsidP="00B55B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count);</w:t>
      </w:r>
    </w:p>
    <w:p w:rsidR="00B55B89" w:rsidRDefault="00B55B89" w:rsidP="00B55B89">
      <w:pPr>
        <w:autoSpaceDE w:val="0"/>
        <w:autoSpaceDN w:val="0"/>
        <w:adjustRightInd w:val="0"/>
        <w:spacing w:after="0" w:line="240" w:lineRule="auto"/>
        <w:rPr>
          <w:rFonts w:ascii="Consolas" w:hAnsi="Consolas" w:cs="Consolas"/>
          <w:sz w:val="20"/>
          <w:szCs w:val="20"/>
        </w:rPr>
      </w:pPr>
    </w:p>
    <w:p w:rsidR="00B55B89" w:rsidRDefault="00B55B89" w:rsidP="00B55B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55B89" w:rsidRDefault="00B55B89" w:rsidP="00B55B89">
      <w:pPr>
        <w:autoSpaceDE w:val="0"/>
        <w:autoSpaceDN w:val="0"/>
        <w:adjustRightInd w:val="0"/>
        <w:spacing w:after="0" w:line="240" w:lineRule="auto"/>
        <w:rPr>
          <w:rFonts w:ascii="Consolas" w:hAnsi="Consolas" w:cs="Consolas"/>
          <w:sz w:val="20"/>
          <w:szCs w:val="20"/>
        </w:rPr>
      </w:pPr>
    </w:p>
    <w:p w:rsidR="00B55B89" w:rsidRDefault="00B55B89" w:rsidP="00B55B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6AA0" w:rsidRDefault="004F6AA0" w:rsidP="009A73BE">
      <w:pPr>
        <w:rPr>
          <w:b/>
        </w:rPr>
      </w:pPr>
    </w:p>
    <w:p w:rsidR="00610652" w:rsidRDefault="00610652" w:rsidP="009A73BE">
      <w:pPr>
        <w:rPr>
          <w:b/>
        </w:rPr>
      </w:pPr>
      <w:r>
        <w:rPr>
          <w:b/>
        </w:rPr>
        <w:t>18</w:t>
      </w:r>
      <w:proofErr w:type="gramStart"/>
      <w:r>
        <w:rPr>
          <w:b/>
        </w:rPr>
        <w:t>.What</w:t>
      </w:r>
      <w:proofErr w:type="gramEnd"/>
      <w:r>
        <w:rPr>
          <w:b/>
        </w:rPr>
        <w:t xml:space="preserve"> is constructor and when we will use this and super in constructor.</w:t>
      </w:r>
    </w:p>
    <w:p w:rsidR="001D3ABB" w:rsidRPr="00B55337" w:rsidRDefault="00262F93" w:rsidP="009A73BE">
      <w:hyperlink r:id="rId26" w:history="1">
        <w:r w:rsidR="00D107C4" w:rsidRPr="00B55337">
          <w:rPr>
            <w:rStyle w:val="Hyperlink"/>
          </w:rPr>
          <w:t>http://mrbool.com/java-constructor-overview/30020</w:t>
        </w:r>
      </w:hyperlink>
    </w:p>
    <w:p w:rsidR="00D107C4" w:rsidRPr="00D107C4" w:rsidRDefault="00D107C4" w:rsidP="009A73BE">
      <w:r w:rsidRPr="00D107C4">
        <w:t>http://javabeginnerstutorial.com/core-java-tutorial/this-keyword-in-java/</w:t>
      </w:r>
    </w:p>
    <w:p w:rsidR="001D3ABB" w:rsidRPr="00B55337" w:rsidRDefault="00B55337" w:rsidP="009A73BE">
      <w:r w:rsidRPr="00B55337">
        <w:t>http://www.javatpoint.com/super-keyword</w:t>
      </w:r>
    </w:p>
    <w:p w:rsidR="009812B2" w:rsidRDefault="009812B2" w:rsidP="009A73BE">
      <w:pPr>
        <w:rPr>
          <w:b/>
        </w:rPr>
      </w:pPr>
      <w:r>
        <w:rPr>
          <w:b/>
        </w:rPr>
        <w:t>19</w:t>
      </w:r>
      <w:proofErr w:type="gramStart"/>
      <w:r>
        <w:rPr>
          <w:b/>
        </w:rPr>
        <w:t>.If</w:t>
      </w:r>
      <w:proofErr w:type="gramEnd"/>
      <w:r>
        <w:rPr>
          <w:b/>
        </w:rPr>
        <w:t xml:space="preserve"> you want to call a constructor from parent class what u will do?</w:t>
      </w:r>
    </w:p>
    <w:p w:rsidR="00E17A96" w:rsidRPr="00E17A96" w:rsidRDefault="00262F93" w:rsidP="009A73BE">
      <w:hyperlink r:id="rId27" w:history="1">
        <w:r w:rsidR="00E17A96" w:rsidRPr="00E17A96">
          <w:rPr>
            <w:rStyle w:val="Hyperlink"/>
          </w:rPr>
          <w:t>http://www.geeksforgeeks.org/g-fact-67/</w:t>
        </w:r>
      </w:hyperlink>
    </w:p>
    <w:p w:rsidR="00E17A96" w:rsidRPr="00E17A96" w:rsidRDefault="00E17A96" w:rsidP="009A73BE">
      <w:proofErr w:type="gramStart"/>
      <w:r w:rsidRPr="00E17A96">
        <w:t>using</w:t>
      </w:r>
      <w:proofErr w:type="gramEnd"/>
      <w:r w:rsidRPr="00E17A96">
        <w:t xml:space="preserve"> super keyword</w:t>
      </w:r>
    </w:p>
    <w:p w:rsidR="00E17A96" w:rsidRDefault="00E17A96" w:rsidP="009A73BE">
      <w:pPr>
        <w:rPr>
          <w:b/>
        </w:rPr>
      </w:pPr>
    </w:p>
    <w:p w:rsidR="009812B2" w:rsidRDefault="009812B2" w:rsidP="009A73BE">
      <w:pPr>
        <w:rPr>
          <w:b/>
        </w:rPr>
      </w:pPr>
      <w:r>
        <w:rPr>
          <w:b/>
        </w:rPr>
        <w:t>20</w:t>
      </w:r>
      <w:proofErr w:type="gramStart"/>
      <w:r>
        <w:rPr>
          <w:b/>
        </w:rPr>
        <w:t>.How</w:t>
      </w:r>
      <w:proofErr w:type="gramEnd"/>
      <w:r>
        <w:rPr>
          <w:b/>
        </w:rPr>
        <w:t xml:space="preserve"> will you run your test cases using data driven framework.</w:t>
      </w:r>
    </w:p>
    <w:p w:rsidR="00447F26" w:rsidRDefault="00262F93" w:rsidP="009A73BE">
      <w:hyperlink r:id="rId28" w:history="1">
        <w:r w:rsidR="00447F26" w:rsidRPr="00A75BD4">
          <w:rPr>
            <w:rStyle w:val="Hyperlink"/>
          </w:rPr>
          <w:t>http://www.ontestautomation.com/data-driven-testing-in-selenium-webdriver-using-excel/</w:t>
        </w:r>
      </w:hyperlink>
    </w:p>
    <w:p w:rsidR="00447F26" w:rsidRPr="00447F26" w:rsidRDefault="00447F26" w:rsidP="009A73BE"/>
    <w:p w:rsidR="009812B2" w:rsidRDefault="009812B2" w:rsidP="009A73BE">
      <w:pPr>
        <w:rPr>
          <w:b/>
        </w:rPr>
      </w:pPr>
      <w:r>
        <w:rPr>
          <w:b/>
        </w:rPr>
        <w:lastRenderedPageBreak/>
        <w:t>21</w:t>
      </w:r>
      <w:proofErr w:type="gramStart"/>
      <w:r>
        <w:rPr>
          <w:b/>
        </w:rPr>
        <w:t>.What</w:t>
      </w:r>
      <w:proofErr w:type="gramEnd"/>
      <w:r>
        <w:rPr>
          <w:b/>
        </w:rPr>
        <w:t xml:space="preserve"> are the static variables and method.</w:t>
      </w:r>
    </w:p>
    <w:p w:rsidR="00447F26" w:rsidRDefault="00262F93" w:rsidP="009A73BE">
      <w:hyperlink r:id="rId29" w:history="1">
        <w:r w:rsidR="00447F26" w:rsidRPr="00A75BD4">
          <w:rPr>
            <w:rStyle w:val="Hyperlink"/>
          </w:rPr>
          <w:t>http://www.javatpoint.com/static-keyword-in-java</w:t>
        </w:r>
      </w:hyperlink>
    </w:p>
    <w:p w:rsidR="009812B2" w:rsidRDefault="009812B2" w:rsidP="009A73BE">
      <w:pPr>
        <w:rPr>
          <w:b/>
        </w:rPr>
      </w:pPr>
      <w:r>
        <w:rPr>
          <w:b/>
        </w:rPr>
        <w:t>22</w:t>
      </w:r>
      <w:proofErr w:type="gramStart"/>
      <w:r>
        <w:rPr>
          <w:b/>
        </w:rPr>
        <w:t>.How</w:t>
      </w:r>
      <w:proofErr w:type="gramEnd"/>
      <w:r>
        <w:rPr>
          <w:b/>
        </w:rPr>
        <w:t xml:space="preserve"> will you </w:t>
      </w:r>
      <w:r w:rsidR="003805B2">
        <w:rPr>
          <w:b/>
        </w:rPr>
        <w:t>handle</w:t>
      </w:r>
      <w:r>
        <w:rPr>
          <w:b/>
        </w:rPr>
        <w:t xml:space="preserve"> alerts in Selenium.</w:t>
      </w:r>
    </w:p>
    <w:p w:rsidR="00447F26" w:rsidRPr="000B6B39" w:rsidRDefault="00447F26" w:rsidP="009A73BE">
      <w:r w:rsidRPr="000B6B39">
        <w:t>Alert class in selenium</w:t>
      </w:r>
    </w:p>
    <w:p w:rsidR="009812B2" w:rsidRDefault="009812B2" w:rsidP="009A73BE">
      <w:pPr>
        <w:rPr>
          <w:b/>
        </w:rPr>
      </w:pPr>
      <w:r>
        <w:rPr>
          <w:b/>
        </w:rPr>
        <w:t>23</w:t>
      </w:r>
      <w:proofErr w:type="gramStart"/>
      <w:r>
        <w:rPr>
          <w:b/>
        </w:rPr>
        <w:t>.How</w:t>
      </w:r>
      <w:proofErr w:type="gramEnd"/>
      <w:r>
        <w:rPr>
          <w:b/>
        </w:rPr>
        <w:t xml:space="preserve"> will you </w:t>
      </w:r>
      <w:r w:rsidR="003805B2">
        <w:rPr>
          <w:b/>
        </w:rPr>
        <w:t>handle</w:t>
      </w:r>
      <w:r>
        <w:rPr>
          <w:b/>
        </w:rPr>
        <w:t xml:space="preserve"> file upload window in selenium</w:t>
      </w:r>
    </w:p>
    <w:p w:rsidR="000B6B39" w:rsidRPr="002B3E55" w:rsidRDefault="002B3E55" w:rsidP="009A73BE">
      <w:r w:rsidRPr="002B3E55">
        <w:t>http://www.techbeamers.com/handle-file-upload-selenium-webdriver/</w:t>
      </w:r>
    </w:p>
    <w:p w:rsidR="009812B2" w:rsidRDefault="009812B2" w:rsidP="009A73BE">
      <w:pPr>
        <w:rPr>
          <w:b/>
        </w:rPr>
      </w:pPr>
      <w:r>
        <w:rPr>
          <w:b/>
        </w:rPr>
        <w:t>24</w:t>
      </w:r>
      <w:proofErr w:type="gramStart"/>
      <w:r>
        <w:rPr>
          <w:b/>
        </w:rPr>
        <w:t>.can</w:t>
      </w:r>
      <w:proofErr w:type="gramEnd"/>
      <w:r>
        <w:rPr>
          <w:b/>
        </w:rPr>
        <w:t xml:space="preserve"> I define one class into another class.</w:t>
      </w:r>
    </w:p>
    <w:p w:rsidR="0058035F" w:rsidRPr="0058035F" w:rsidRDefault="0058035F" w:rsidP="009A73BE">
      <w:r w:rsidRPr="0058035F">
        <w:t>Yes</w:t>
      </w:r>
    </w:p>
    <w:p w:rsidR="0058035F" w:rsidRDefault="00262F93" w:rsidP="009A73BE">
      <w:hyperlink r:id="rId30" w:history="1">
        <w:r w:rsidR="0058035F" w:rsidRPr="00A75BD4">
          <w:rPr>
            <w:rStyle w:val="Hyperlink"/>
          </w:rPr>
          <w:t>https://www.tutorialspoint.com/java/java_innerclasses.htm</w:t>
        </w:r>
      </w:hyperlink>
    </w:p>
    <w:p w:rsidR="0058035F" w:rsidRPr="0058035F" w:rsidRDefault="0058035F" w:rsidP="009A73BE"/>
    <w:p w:rsidR="009812B2" w:rsidRDefault="003805B2" w:rsidP="009A73BE">
      <w:pPr>
        <w:rPr>
          <w:b/>
        </w:rPr>
      </w:pPr>
      <w:r>
        <w:rPr>
          <w:b/>
        </w:rPr>
        <w:t>2</w:t>
      </w:r>
      <w:r w:rsidR="009812B2">
        <w:rPr>
          <w:b/>
        </w:rPr>
        <w:t>5</w:t>
      </w:r>
      <w:proofErr w:type="gramStart"/>
      <w:r w:rsidR="009812B2">
        <w:rPr>
          <w:b/>
        </w:rPr>
        <w:t>.What</w:t>
      </w:r>
      <w:proofErr w:type="gramEnd"/>
      <w:r w:rsidR="009812B2">
        <w:rPr>
          <w:b/>
        </w:rPr>
        <w:t xml:space="preserve"> are the different types of modifiers present in java.</w:t>
      </w:r>
    </w:p>
    <w:p w:rsidR="00965A03" w:rsidRDefault="00262F93" w:rsidP="009A73BE">
      <w:hyperlink r:id="rId31" w:history="1">
        <w:r w:rsidR="00443A82" w:rsidRPr="00A75BD4">
          <w:rPr>
            <w:rStyle w:val="Hyperlink"/>
          </w:rPr>
          <w:t>http://www.javatpoint.com/access-modifiers</w:t>
        </w:r>
      </w:hyperlink>
    </w:p>
    <w:p w:rsidR="00443A82" w:rsidRPr="009C7F6B" w:rsidRDefault="00443A82" w:rsidP="009A73BE">
      <w:pPr>
        <w:rPr>
          <w:b/>
        </w:rPr>
      </w:pPr>
      <w:r w:rsidRPr="009C7F6B">
        <w:rPr>
          <w:b/>
        </w:rPr>
        <w:t>26</w:t>
      </w:r>
      <w:proofErr w:type="gramStart"/>
      <w:r w:rsidRPr="009C7F6B">
        <w:rPr>
          <w:b/>
        </w:rPr>
        <w:t>.</w:t>
      </w:r>
      <w:r w:rsidR="00A27DCB" w:rsidRPr="009C7F6B">
        <w:rPr>
          <w:b/>
        </w:rPr>
        <w:t>How</w:t>
      </w:r>
      <w:proofErr w:type="gramEnd"/>
      <w:r w:rsidR="00A27DCB" w:rsidRPr="009C7F6B">
        <w:rPr>
          <w:b/>
        </w:rPr>
        <w:t xml:space="preserve"> will you make a Build using Jenkins.</w:t>
      </w:r>
    </w:p>
    <w:p w:rsidR="007E2350" w:rsidRPr="009C7F6B" w:rsidRDefault="007E2350" w:rsidP="009A73BE">
      <w:pPr>
        <w:rPr>
          <w:b/>
        </w:rPr>
      </w:pPr>
      <w:r w:rsidRPr="009C7F6B">
        <w:rPr>
          <w:b/>
        </w:rPr>
        <w:t xml:space="preserve">27. How will you install </w:t>
      </w:r>
      <w:proofErr w:type="spellStart"/>
      <w:r w:rsidRPr="009C7F6B">
        <w:rPr>
          <w:b/>
        </w:rPr>
        <w:t>ReportNG</w:t>
      </w:r>
      <w:proofErr w:type="spellEnd"/>
      <w:r w:rsidRPr="009C7F6B">
        <w:rPr>
          <w:b/>
        </w:rPr>
        <w:t xml:space="preserve"> to your </w:t>
      </w:r>
      <w:proofErr w:type="gramStart"/>
      <w:r w:rsidRPr="009C7F6B">
        <w:rPr>
          <w:b/>
        </w:rPr>
        <w:t>project</w:t>
      </w:r>
      <w:proofErr w:type="gramEnd"/>
    </w:p>
    <w:p w:rsidR="007E2350" w:rsidRPr="009C7F6B" w:rsidRDefault="007E2350" w:rsidP="00147609">
      <w:pPr>
        <w:rPr>
          <w:b/>
        </w:rPr>
      </w:pPr>
      <w:r w:rsidRPr="009C7F6B">
        <w:rPr>
          <w:b/>
        </w:rPr>
        <w:t>28</w:t>
      </w:r>
      <w:proofErr w:type="gramStart"/>
      <w:r w:rsidRPr="009C7F6B">
        <w:rPr>
          <w:b/>
        </w:rPr>
        <w:t>.</w:t>
      </w:r>
      <w:r w:rsidR="00147609" w:rsidRPr="009C7F6B">
        <w:rPr>
          <w:b/>
        </w:rPr>
        <w:t>How</w:t>
      </w:r>
      <w:proofErr w:type="gramEnd"/>
      <w:r w:rsidR="00147609" w:rsidRPr="009C7F6B">
        <w:rPr>
          <w:b/>
        </w:rPr>
        <w:t xml:space="preserve"> will you control data using XML</w:t>
      </w:r>
    </w:p>
    <w:p w:rsidR="009E4984" w:rsidRPr="009E4984" w:rsidRDefault="00147609" w:rsidP="009E4984">
      <w:pPr>
        <w:rPr>
          <w:b/>
        </w:rPr>
      </w:pPr>
      <w:r>
        <w:rPr>
          <w:b/>
        </w:rPr>
        <w:t>29</w:t>
      </w:r>
      <w:proofErr w:type="gramStart"/>
      <w:r>
        <w:rPr>
          <w:b/>
        </w:rPr>
        <w:t>.</w:t>
      </w:r>
      <w:r w:rsidR="009E4984" w:rsidRPr="009E4984">
        <w:rPr>
          <w:b/>
        </w:rPr>
        <w:t>How</w:t>
      </w:r>
      <w:proofErr w:type="gramEnd"/>
      <w:r w:rsidR="009E4984" w:rsidRPr="009E4984">
        <w:rPr>
          <w:b/>
        </w:rPr>
        <w:t xml:space="preserve"> will you display a value of a </w:t>
      </w:r>
      <w:proofErr w:type="spellStart"/>
      <w:r w:rsidR="009E4984" w:rsidRPr="009E4984">
        <w:rPr>
          <w:b/>
        </w:rPr>
        <w:t>partticular</w:t>
      </w:r>
      <w:proofErr w:type="spellEnd"/>
      <w:r w:rsidR="009E4984" w:rsidRPr="009E4984">
        <w:rPr>
          <w:b/>
        </w:rPr>
        <w:t xml:space="preserve"> cell in a web table</w:t>
      </w:r>
    </w:p>
    <w:p w:rsidR="009E4984" w:rsidRPr="009E4984" w:rsidRDefault="009E4984" w:rsidP="009E4984">
      <w:pPr>
        <w:rPr>
          <w:b/>
        </w:rPr>
      </w:pPr>
      <w:r>
        <w:rPr>
          <w:b/>
        </w:rPr>
        <w:t>30</w:t>
      </w:r>
      <w:proofErr w:type="gramStart"/>
      <w:r>
        <w:rPr>
          <w:b/>
        </w:rPr>
        <w:t>.</w:t>
      </w:r>
      <w:r w:rsidRPr="009E4984">
        <w:rPr>
          <w:b/>
        </w:rPr>
        <w:t>How</w:t>
      </w:r>
      <w:proofErr w:type="gramEnd"/>
      <w:r w:rsidRPr="009E4984">
        <w:rPr>
          <w:b/>
        </w:rPr>
        <w:t xml:space="preserve"> will you </w:t>
      </w:r>
      <w:proofErr w:type="spellStart"/>
      <w:r w:rsidRPr="009E4984">
        <w:rPr>
          <w:b/>
        </w:rPr>
        <w:t>handel</w:t>
      </w:r>
      <w:proofErr w:type="spellEnd"/>
      <w:r w:rsidRPr="009E4984">
        <w:rPr>
          <w:b/>
        </w:rPr>
        <w:t xml:space="preserve"> dynamic element in </w:t>
      </w:r>
      <w:proofErr w:type="spellStart"/>
      <w:r w:rsidRPr="009E4984">
        <w:rPr>
          <w:b/>
        </w:rPr>
        <w:t>xpath</w:t>
      </w:r>
      <w:proofErr w:type="spellEnd"/>
    </w:p>
    <w:p w:rsidR="009812B2" w:rsidRDefault="009E4984" w:rsidP="009E4984">
      <w:pPr>
        <w:rPr>
          <w:b/>
        </w:rPr>
      </w:pPr>
      <w:r>
        <w:rPr>
          <w:b/>
        </w:rPr>
        <w:t>31</w:t>
      </w:r>
      <w:proofErr w:type="gramStart"/>
      <w:r>
        <w:rPr>
          <w:b/>
        </w:rPr>
        <w:t>.</w:t>
      </w:r>
      <w:r w:rsidRPr="009E4984">
        <w:rPr>
          <w:b/>
        </w:rPr>
        <w:t>What</w:t>
      </w:r>
      <w:proofErr w:type="gramEnd"/>
      <w:r w:rsidRPr="009E4984">
        <w:rPr>
          <w:b/>
        </w:rPr>
        <w:t xml:space="preserve"> is POM</w:t>
      </w:r>
    </w:p>
    <w:p w:rsidR="00E97265" w:rsidRDefault="00E97265" w:rsidP="009E4984">
      <w:pPr>
        <w:rPr>
          <w:b/>
        </w:rPr>
      </w:pPr>
    </w:p>
    <w:p w:rsidR="00E97265" w:rsidRDefault="00E97265" w:rsidP="009E4984">
      <w:pPr>
        <w:rPr>
          <w:b/>
        </w:rPr>
      </w:pPr>
    </w:p>
    <w:p w:rsidR="00E97265" w:rsidRDefault="00E97265" w:rsidP="009E4984">
      <w:pPr>
        <w:rPr>
          <w:b/>
        </w:rPr>
      </w:pPr>
    </w:p>
    <w:p w:rsidR="00E97265" w:rsidRDefault="00E97265" w:rsidP="009E4984">
      <w:pPr>
        <w:rPr>
          <w:b/>
        </w:rPr>
      </w:pPr>
    </w:p>
    <w:p w:rsidR="00E97265" w:rsidRDefault="00E97265" w:rsidP="009E4984">
      <w:pPr>
        <w:rPr>
          <w:b/>
        </w:rPr>
      </w:pPr>
    </w:p>
    <w:p w:rsidR="00E97265" w:rsidRDefault="00E97265" w:rsidP="009E4984">
      <w:pPr>
        <w:rPr>
          <w:b/>
        </w:rPr>
      </w:pPr>
    </w:p>
    <w:p w:rsidR="00E97265" w:rsidRDefault="00E97265" w:rsidP="009E4984">
      <w:pPr>
        <w:rPr>
          <w:b/>
        </w:rPr>
      </w:pPr>
    </w:p>
    <w:p w:rsidR="00E97265" w:rsidRDefault="00E97265" w:rsidP="009E4984">
      <w:pPr>
        <w:rPr>
          <w:b/>
        </w:rPr>
      </w:pPr>
    </w:p>
    <w:p w:rsidR="00E97265" w:rsidRDefault="00E97265" w:rsidP="009E4984">
      <w:pPr>
        <w:rPr>
          <w:b/>
        </w:rPr>
      </w:pPr>
    </w:p>
    <w:p w:rsidR="00E97265" w:rsidRDefault="00E97265" w:rsidP="009E4984">
      <w:pPr>
        <w:rPr>
          <w:b/>
        </w:rPr>
      </w:pPr>
      <w:r>
        <w:rPr>
          <w:b/>
        </w:rPr>
        <w:lastRenderedPageBreak/>
        <w:t>Pure selenium interview questions</w:t>
      </w:r>
    </w:p>
    <w:p w:rsidR="00E97265" w:rsidRDefault="00E97265" w:rsidP="00E97265">
      <w:pPr>
        <w:pStyle w:val="NormalWeb"/>
      </w:pPr>
      <w:proofErr w:type="gramStart"/>
      <w:r>
        <w:rPr>
          <w:rStyle w:val="Strong"/>
          <w:color w:val="FF6600"/>
        </w:rPr>
        <w:t>Q  1</w:t>
      </w:r>
      <w:proofErr w:type="gramEnd"/>
      <w:r>
        <w:rPr>
          <w:rStyle w:val="Strong"/>
          <w:color w:val="FF6600"/>
        </w:rPr>
        <w:t>) What is Automation Testing?</w:t>
      </w:r>
    </w:p>
    <w:p w:rsidR="00E97265" w:rsidRDefault="00E97265" w:rsidP="00E97265">
      <w:pPr>
        <w:pStyle w:val="NormalWeb"/>
      </w:pPr>
      <w:r>
        <w:t>Automation testing or Test Automation is a process of automating the manual process to test the application/system under test. Automation testing involves the use of a separate testing tool which lets you create test scripts which can be executed repeatedly and doesn’t require any manual intervention.</w:t>
      </w:r>
    </w:p>
    <w:p w:rsidR="00E97265" w:rsidRDefault="00E97265" w:rsidP="00E97265">
      <w:pPr>
        <w:pStyle w:val="NormalWeb"/>
      </w:pPr>
      <w:r>
        <w:rPr>
          <w:rStyle w:val="Strong"/>
          <w:color w:val="FF6600"/>
        </w:rPr>
        <w:t xml:space="preserve">Q  2) </w:t>
      </w:r>
      <w:proofErr w:type="gramStart"/>
      <w:r>
        <w:rPr>
          <w:rStyle w:val="Strong"/>
          <w:color w:val="FF6600"/>
        </w:rPr>
        <w:t>What</w:t>
      </w:r>
      <w:proofErr w:type="gramEnd"/>
      <w:r>
        <w:rPr>
          <w:rStyle w:val="Strong"/>
          <w:color w:val="FF6600"/>
        </w:rPr>
        <w:t xml:space="preserve"> are the benefits of Automation Testing?</w:t>
      </w:r>
    </w:p>
    <w:p w:rsidR="00E97265" w:rsidRDefault="00E97265" w:rsidP="00E97265">
      <w:pPr>
        <w:pStyle w:val="NormalWeb"/>
      </w:pPr>
      <w:r>
        <w:t>Benefits of Automation testing are:</w:t>
      </w:r>
    </w:p>
    <w:p w:rsidR="00E97265" w:rsidRDefault="00E97265" w:rsidP="00E97265">
      <w:pPr>
        <w:numPr>
          <w:ilvl w:val="0"/>
          <w:numId w:val="1"/>
        </w:numPr>
        <w:spacing w:before="100" w:beforeAutospacing="1" w:after="100" w:afterAutospacing="1" w:line="240" w:lineRule="auto"/>
      </w:pPr>
      <w:r>
        <w:t>Supports execution of repeated test cases</w:t>
      </w:r>
    </w:p>
    <w:p w:rsidR="00E97265" w:rsidRDefault="00E97265" w:rsidP="00E97265">
      <w:pPr>
        <w:numPr>
          <w:ilvl w:val="0"/>
          <w:numId w:val="1"/>
        </w:numPr>
        <w:spacing w:before="100" w:beforeAutospacing="1" w:after="100" w:afterAutospacing="1" w:line="240" w:lineRule="auto"/>
      </w:pPr>
      <w:r>
        <w:t>Aids in testing a large test matrix</w:t>
      </w:r>
    </w:p>
    <w:p w:rsidR="00E97265" w:rsidRDefault="00E97265" w:rsidP="00E97265">
      <w:pPr>
        <w:numPr>
          <w:ilvl w:val="0"/>
          <w:numId w:val="1"/>
        </w:numPr>
        <w:spacing w:before="100" w:beforeAutospacing="1" w:after="100" w:afterAutospacing="1" w:line="240" w:lineRule="auto"/>
      </w:pPr>
      <w:r>
        <w:t>Enables parallel execution</w:t>
      </w:r>
    </w:p>
    <w:p w:rsidR="00E97265" w:rsidRDefault="00E97265" w:rsidP="00E97265">
      <w:pPr>
        <w:numPr>
          <w:ilvl w:val="0"/>
          <w:numId w:val="1"/>
        </w:numPr>
        <w:spacing w:before="100" w:beforeAutospacing="1" w:after="100" w:afterAutospacing="1" w:line="240" w:lineRule="auto"/>
      </w:pPr>
      <w:r>
        <w:t>Encourages unattended execution</w:t>
      </w:r>
    </w:p>
    <w:p w:rsidR="00E97265" w:rsidRDefault="00E97265" w:rsidP="00E97265">
      <w:pPr>
        <w:numPr>
          <w:ilvl w:val="0"/>
          <w:numId w:val="1"/>
        </w:numPr>
        <w:spacing w:before="100" w:beforeAutospacing="1" w:after="100" w:afterAutospacing="1" w:line="240" w:lineRule="auto"/>
      </w:pPr>
      <w:r>
        <w:t>Improves accuracy thereby reducing human-generated errors</w:t>
      </w:r>
    </w:p>
    <w:p w:rsidR="00E97265" w:rsidRDefault="00E97265" w:rsidP="00E97265">
      <w:pPr>
        <w:numPr>
          <w:ilvl w:val="0"/>
          <w:numId w:val="1"/>
        </w:numPr>
        <w:spacing w:before="100" w:beforeAutospacing="1" w:after="100" w:afterAutospacing="1" w:line="240" w:lineRule="auto"/>
      </w:pPr>
      <w:r>
        <w:t>Saves time and money</w:t>
      </w:r>
    </w:p>
    <w:p w:rsidR="00E97265" w:rsidRDefault="00E97265" w:rsidP="00E97265">
      <w:pPr>
        <w:pStyle w:val="NormalWeb"/>
      </w:pPr>
      <w:r>
        <w:rPr>
          <w:rStyle w:val="Strong"/>
          <w:color w:val="FF6600"/>
        </w:rPr>
        <w:t xml:space="preserve">Q  3) </w:t>
      </w:r>
      <w:proofErr w:type="gramStart"/>
      <w:r>
        <w:rPr>
          <w:rStyle w:val="Strong"/>
          <w:color w:val="FF6600"/>
        </w:rPr>
        <w:t>Why</w:t>
      </w:r>
      <w:proofErr w:type="gramEnd"/>
      <w:r>
        <w:rPr>
          <w:rStyle w:val="Strong"/>
          <w:color w:val="FF6600"/>
        </w:rPr>
        <w:t xml:space="preserve"> should Selenium be selected as a test tool?</w:t>
      </w:r>
    </w:p>
    <w:p w:rsidR="00E97265" w:rsidRDefault="00E97265" w:rsidP="00E97265">
      <w:pPr>
        <w:pStyle w:val="NormalWeb"/>
      </w:pPr>
      <w:r>
        <w:t>Selenium</w:t>
      </w:r>
    </w:p>
    <w:p w:rsidR="00E97265" w:rsidRDefault="00E97265" w:rsidP="00E97265">
      <w:pPr>
        <w:numPr>
          <w:ilvl w:val="0"/>
          <w:numId w:val="2"/>
        </w:numPr>
        <w:spacing w:before="100" w:beforeAutospacing="1" w:after="100" w:afterAutospacing="1" w:line="240" w:lineRule="auto"/>
      </w:pPr>
      <w:r>
        <w:t>is a free and open source</w:t>
      </w:r>
    </w:p>
    <w:p w:rsidR="00E97265" w:rsidRDefault="00E97265" w:rsidP="00E97265">
      <w:pPr>
        <w:numPr>
          <w:ilvl w:val="0"/>
          <w:numId w:val="2"/>
        </w:numPr>
        <w:spacing w:before="100" w:beforeAutospacing="1" w:after="100" w:afterAutospacing="1" w:line="240" w:lineRule="auto"/>
      </w:pPr>
      <w:r>
        <w:t>have a large user base and helping communities</w:t>
      </w:r>
    </w:p>
    <w:p w:rsidR="00E97265" w:rsidRDefault="00E97265" w:rsidP="00E97265">
      <w:pPr>
        <w:numPr>
          <w:ilvl w:val="0"/>
          <w:numId w:val="2"/>
        </w:numPr>
        <w:spacing w:before="100" w:beforeAutospacing="1" w:after="100" w:afterAutospacing="1" w:line="240" w:lineRule="auto"/>
      </w:pPr>
      <w:proofErr w:type="gramStart"/>
      <w:r>
        <w:t>have</w:t>
      </w:r>
      <w:proofErr w:type="gramEnd"/>
      <w:r>
        <w:t xml:space="preserve"> cross Browser compatibility (Firefox, Chrome, Internet Explorer, Safari etc.)</w:t>
      </w:r>
    </w:p>
    <w:p w:rsidR="00E97265" w:rsidRDefault="00E97265" w:rsidP="00E97265">
      <w:pPr>
        <w:numPr>
          <w:ilvl w:val="0"/>
          <w:numId w:val="2"/>
        </w:numPr>
        <w:spacing w:before="100" w:beforeAutospacing="1" w:after="100" w:afterAutospacing="1" w:line="240" w:lineRule="auto"/>
      </w:pPr>
      <w:proofErr w:type="gramStart"/>
      <w:r>
        <w:t>have</w:t>
      </w:r>
      <w:proofErr w:type="gramEnd"/>
      <w:r>
        <w:t xml:space="preserve"> great platform compatibility (Windows, Mac OS, Linux etc.)</w:t>
      </w:r>
    </w:p>
    <w:p w:rsidR="00E97265" w:rsidRDefault="00E97265" w:rsidP="00E97265">
      <w:pPr>
        <w:numPr>
          <w:ilvl w:val="0"/>
          <w:numId w:val="2"/>
        </w:numPr>
        <w:spacing w:before="100" w:beforeAutospacing="1" w:after="100" w:afterAutospacing="1" w:line="240" w:lineRule="auto"/>
      </w:pPr>
      <w:proofErr w:type="gramStart"/>
      <w:r>
        <w:t>supports</w:t>
      </w:r>
      <w:proofErr w:type="gramEnd"/>
      <w:r>
        <w:t xml:space="preserve"> multiple programming languages (Java, C , Ruby, Python, Pearl etc.)</w:t>
      </w:r>
    </w:p>
    <w:p w:rsidR="00E97265" w:rsidRDefault="00E97265" w:rsidP="00E97265">
      <w:pPr>
        <w:numPr>
          <w:ilvl w:val="0"/>
          <w:numId w:val="2"/>
        </w:numPr>
        <w:spacing w:before="100" w:beforeAutospacing="1" w:after="100" w:afterAutospacing="1" w:line="240" w:lineRule="auto"/>
      </w:pPr>
      <w:r>
        <w:t>has fresh and regular repository developments</w:t>
      </w:r>
    </w:p>
    <w:p w:rsidR="00E97265" w:rsidRDefault="00E97265" w:rsidP="00E97265">
      <w:pPr>
        <w:numPr>
          <w:ilvl w:val="0"/>
          <w:numId w:val="2"/>
        </w:numPr>
        <w:spacing w:before="100" w:beforeAutospacing="1" w:after="100" w:afterAutospacing="1" w:line="240" w:lineRule="auto"/>
      </w:pPr>
      <w:r>
        <w:t>supports distributed testing</w:t>
      </w:r>
    </w:p>
    <w:p w:rsidR="00E97265" w:rsidRDefault="00E97265" w:rsidP="00E97265">
      <w:pPr>
        <w:pStyle w:val="NormalWeb"/>
      </w:pPr>
      <w:r>
        <w:rPr>
          <w:rStyle w:val="Strong"/>
          <w:color w:val="FF6600"/>
        </w:rPr>
        <w:t xml:space="preserve">Q  4) </w:t>
      </w:r>
      <w:proofErr w:type="gramStart"/>
      <w:r>
        <w:rPr>
          <w:rStyle w:val="Strong"/>
          <w:color w:val="FF6600"/>
        </w:rPr>
        <w:t>What</w:t>
      </w:r>
      <w:proofErr w:type="gramEnd"/>
      <w:r>
        <w:rPr>
          <w:rStyle w:val="Strong"/>
          <w:color w:val="FF6600"/>
        </w:rPr>
        <w:t xml:space="preserve"> is Selenium? What are the different Selenium components?</w:t>
      </w:r>
    </w:p>
    <w:p w:rsidR="00E97265" w:rsidRDefault="00E97265" w:rsidP="00E97265">
      <w:pPr>
        <w:pStyle w:val="NormalWeb"/>
      </w:pPr>
      <w:r>
        <w:t>Selenium is one of the most popular automated testing suites. Selenium is designed in a way to support and encourage automation testing of functional aspects of web-based applications and a wide range of browsers and platforms. Due to its existence in the open source community, it has become one of the most accepted tools amongst the testing professionals.</w:t>
      </w:r>
    </w:p>
    <w:p w:rsidR="00E97265" w:rsidRDefault="00E97265" w:rsidP="00E97265">
      <w:pPr>
        <w:pStyle w:val="NormalWeb"/>
      </w:pPr>
      <w:r>
        <w:t>Selenium is not just a single tool or a utility, rather a package of several testing tools and for the same reason, it is referred to as a Suite. Each of these tools is designed to cater different testing and test environment requirements.</w:t>
      </w:r>
    </w:p>
    <w:p w:rsidR="00E97265" w:rsidRDefault="00E97265" w:rsidP="00E97265">
      <w:pPr>
        <w:pStyle w:val="NormalWeb"/>
      </w:pPr>
      <w:r>
        <w:t>The suite package constitutes of the following sets of tools:</w:t>
      </w:r>
    </w:p>
    <w:p w:rsidR="00E97265" w:rsidRDefault="00E97265" w:rsidP="00E97265">
      <w:pPr>
        <w:numPr>
          <w:ilvl w:val="0"/>
          <w:numId w:val="3"/>
        </w:numPr>
        <w:spacing w:before="100" w:beforeAutospacing="1" w:after="100" w:afterAutospacing="1" w:line="240" w:lineRule="auto"/>
      </w:pPr>
      <w:hyperlink r:id="rId32" w:tooltip="Selenium IDE" w:history="1">
        <w:r>
          <w:rPr>
            <w:rStyle w:val="Strong"/>
            <w:color w:val="0000FF"/>
            <w:u w:val="single"/>
          </w:rPr>
          <w:t>Selenium Integrated Development Environment (IDE)</w:t>
        </w:r>
      </w:hyperlink>
      <w:r>
        <w:t xml:space="preserve"> – Selenium IDE is a record and playback tool. It is distributed as a Firefox </w:t>
      </w:r>
      <w:proofErr w:type="spellStart"/>
      <w:r>
        <w:t>Plugin</w:t>
      </w:r>
      <w:proofErr w:type="spellEnd"/>
      <w:r>
        <w:t>.</w:t>
      </w:r>
    </w:p>
    <w:p w:rsidR="00E97265" w:rsidRDefault="00E97265" w:rsidP="00E97265">
      <w:pPr>
        <w:numPr>
          <w:ilvl w:val="0"/>
          <w:numId w:val="3"/>
        </w:numPr>
        <w:spacing w:before="100" w:beforeAutospacing="1" w:after="100" w:afterAutospacing="1" w:line="240" w:lineRule="auto"/>
      </w:pPr>
      <w:r>
        <w:rPr>
          <w:rStyle w:val="Strong"/>
        </w:rPr>
        <w:t>Selenium Remote Control (RC)</w:t>
      </w:r>
      <w:r>
        <w:t xml:space="preserve"> – Selenium RC is a server that allows a user to create test scripts in the desired programming language. It also allows executing test scripts within the large spectrum of browsers.</w:t>
      </w:r>
    </w:p>
    <w:p w:rsidR="00E97265" w:rsidRDefault="00E97265" w:rsidP="00E97265">
      <w:pPr>
        <w:numPr>
          <w:ilvl w:val="0"/>
          <w:numId w:val="3"/>
        </w:numPr>
        <w:spacing w:before="100" w:beforeAutospacing="1" w:after="100" w:afterAutospacing="1" w:line="240" w:lineRule="auto"/>
      </w:pPr>
      <w:hyperlink r:id="rId33" w:tooltip="Selenium WebDriver" w:history="1">
        <w:r>
          <w:rPr>
            <w:rStyle w:val="Strong"/>
            <w:color w:val="0000FF"/>
            <w:u w:val="single"/>
          </w:rPr>
          <w:t xml:space="preserve">Selenium </w:t>
        </w:r>
        <w:proofErr w:type="spellStart"/>
        <w:r>
          <w:rPr>
            <w:rStyle w:val="Strong"/>
            <w:color w:val="0000FF"/>
            <w:u w:val="single"/>
          </w:rPr>
          <w:t>WebDriver</w:t>
        </w:r>
        <w:proofErr w:type="spellEnd"/>
      </w:hyperlink>
      <w:r>
        <w:t xml:space="preserve"> – </w:t>
      </w:r>
      <w:proofErr w:type="spellStart"/>
      <w:r>
        <w:t>WebDriver</w:t>
      </w:r>
      <w:proofErr w:type="spellEnd"/>
      <w:r>
        <w:t xml:space="preserve"> is a different tool altogether that has various advantages over Selenium RC. </w:t>
      </w:r>
      <w:proofErr w:type="spellStart"/>
      <w:r>
        <w:t>WebDriver</w:t>
      </w:r>
      <w:proofErr w:type="spellEnd"/>
      <w:r>
        <w:t xml:space="preserve"> directly communicates with the web browser and uses its native compatibility to automate.</w:t>
      </w:r>
    </w:p>
    <w:p w:rsidR="00E97265" w:rsidRDefault="00E97265" w:rsidP="00E97265">
      <w:pPr>
        <w:numPr>
          <w:ilvl w:val="0"/>
          <w:numId w:val="3"/>
        </w:numPr>
        <w:spacing w:before="100" w:beforeAutospacing="1" w:after="100" w:afterAutospacing="1" w:line="240" w:lineRule="auto"/>
      </w:pPr>
      <w:hyperlink r:id="rId34" w:tooltip="Selenium Grid" w:history="1">
        <w:r>
          <w:rPr>
            <w:rStyle w:val="Strong"/>
            <w:color w:val="0000FF"/>
            <w:u w:val="single"/>
          </w:rPr>
          <w:t>Selenium Grid</w:t>
        </w:r>
      </w:hyperlink>
      <w:r>
        <w:t xml:space="preserve"> – Selenium Grid is used to distribute your test execution on multiple platforms and environments concurrently.</w:t>
      </w:r>
    </w:p>
    <w:p w:rsidR="00E97265" w:rsidRDefault="00E97265" w:rsidP="00E97265">
      <w:pPr>
        <w:pStyle w:val="NormalWeb"/>
      </w:pPr>
      <w:r>
        <w:rPr>
          <w:rStyle w:val="Strong"/>
          <w:color w:val="FF6600"/>
        </w:rPr>
        <w:t xml:space="preserve">Q  5) </w:t>
      </w:r>
      <w:proofErr w:type="gramStart"/>
      <w:r>
        <w:rPr>
          <w:rStyle w:val="Strong"/>
          <w:color w:val="FF6600"/>
        </w:rPr>
        <w:t>What</w:t>
      </w:r>
      <w:proofErr w:type="gramEnd"/>
      <w:r>
        <w:rPr>
          <w:rStyle w:val="Strong"/>
          <w:color w:val="FF6600"/>
        </w:rPr>
        <w:t xml:space="preserve"> are the testing types that can be supported by Selenium?</w:t>
      </w:r>
    </w:p>
    <w:p w:rsidR="00E97265" w:rsidRDefault="00E97265" w:rsidP="00E97265">
      <w:pPr>
        <w:pStyle w:val="NormalWeb"/>
      </w:pPr>
      <w:r>
        <w:t>Selenium supports the following types of testing:</w:t>
      </w:r>
    </w:p>
    <w:p w:rsidR="00E97265" w:rsidRDefault="00E97265" w:rsidP="00E97265">
      <w:pPr>
        <w:numPr>
          <w:ilvl w:val="0"/>
          <w:numId w:val="4"/>
        </w:numPr>
        <w:spacing w:before="100" w:beforeAutospacing="1" w:after="100" w:afterAutospacing="1" w:line="240" w:lineRule="auto"/>
      </w:pPr>
      <w:r>
        <w:t>Functional Testing</w:t>
      </w:r>
    </w:p>
    <w:p w:rsidR="00E97265" w:rsidRDefault="00E97265" w:rsidP="00E97265">
      <w:pPr>
        <w:numPr>
          <w:ilvl w:val="0"/>
          <w:numId w:val="4"/>
        </w:numPr>
        <w:spacing w:before="100" w:beforeAutospacing="1" w:after="100" w:afterAutospacing="1" w:line="240" w:lineRule="auto"/>
      </w:pPr>
      <w:r>
        <w:t>Regression Testing</w:t>
      </w:r>
    </w:p>
    <w:p w:rsidR="00E97265" w:rsidRDefault="00E97265" w:rsidP="00E97265">
      <w:pPr>
        <w:pStyle w:val="NormalWeb"/>
      </w:pPr>
      <w:r>
        <w:rPr>
          <w:rStyle w:val="Strong"/>
          <w:color w:val="FF6600"/>
        </w:rPr>
        <w:t xml:space="preserve">Q  6) </w:t>
      </w:r>
      <w:proofErr w:type="gramStart"/>
      <w:r>
        <w:rPr>
          <w:rStyle w:val="Strong"/>
          <w:color w:val="FF6600"/>
        </w:rPr>
        <w:t>What</w:t>
      </w:r>
      <w:proofErr w:type="gramEnd"/>
      <w:r>
        <w:rPr>
          <w:rStyle w:val="Strong"/>
          <w:color w:val="FF6600"/>
        </w:rPr>
        <w:t xml:space="preserve"> are the limitations of Selenium?</w:t>
      </w:r>
    </w:p>
    <w:p w:rsidR="00E97265" w:rsidRDefault="00E97265" w:rsidP="00E97265">
      <w:pPr>
        <w:pStyle w:val="NormalWeb"/>
      </w:pPr>
      <w:r>
        <w:t>Following are the limitations of Selenium:</w:t>
      </w:r>
    </w:p>
    <w:p w:rsidR="00E97265" w:rsidRDefault="00E97265" w:rsidP="00E97265">
      <w:pPr>
        <w:numPr>
          <w:ilvl w:val="0"/>
          <w:numId w:val="5"/>
        </w:numPr>
        <w:spacing w:before="100" w:beforeAutospacing="1" w:after="100" w:afterAutospacing="1" w:line="240" w:lineRule="auto"/>
      </w:pPr>
      <w:r>
        <w:t>Selenium supports testing of only web-based applications</w:t>
      </w:r>
    </w:p>
    <w:p w:rsidR="00E97265" w:rsidRDefault="00E97265" w:rsidP="00E97265">
      <w:pPr>
        <w:numPr>
          <w:ilvl w:val="0"/>
          <w:numId w:val="5"/>
        </w:numPr>
        <w:spacing w:before="100" w:beforeAutospacing="1" w:after="100" w:afterAutospacing="1" w:line="240" w:lineRule="auto"/>
      </w:pPr>
      <w:r>
        <w:t>Mobile applications cannot be tested using Selenium</w:t>
      </w:r>
    </w:p>
    <w:p w:rsidR="00E97265" w:rsidRDefault="00E97265" w:rsidP="00E97265">
      <w:pPr>
        <w:numPr>
          <w:ilvl w:val="0"/>
          <w:numId w:val="5"/>
        </w:numPr>
        <w:spacing w:before="100" w:beforeAutospacing="1" w:after="100" w:afterAutospacing="1" w:line="240" w:lineRule="auto"/>
      </w:pPr>
      <w:proofErr w:type="spellStart"/>
      <w:r>
        <w:t>Captcha</w:t>
      </w:r>
      <w:proofErr w:type="spellEnd"/>
      <w:r>
        <w:t xml:space="preserve"> and Barcode readers cannot be tested using Selenium</w:t>
      </w:r>
    </w:p>
    <w:p w:rsidR="00E97265" w:rsidRDefault="00E97265" w:rsidP="00E97265">
      <w:pPr>
        <w:numPr>
          <w:ilvl w:val="0"/>
          <w:numId w:val="5"/>
        </w:numPr>
        <w:spacing w:before="100" w:beforeAutospacing="1" w:after="100" w:afterAutospacing="1" w:line="240" w:lineRule="auto"/>
      </w:pPr>
      <w:r>
        <w:t xml:space="preserve">Reports can only be generated using third-party tools like </w:t>
      </w:r>
      <w:proofErr w:type="spellStart"/>
      <w:r>
        <w:t>TestNG</w:t>
      </w:r>
      <w:proofErr w:type="spellEnd"/>
      <w:r>
        <w:t xml:space="preserve"> or </w:t>
      </w:r>
      <w:proofErr w:type="spellStart"/>
      <w:r>
        <w:t>JUnit</w:t>
      </w:r>
      <w:proofErr w:type="spellEnd"/>
      <w:r>
        <w:t>.</w:t>
      </w:r>
    </w:p>
    <w:p w:rsidR="00E97265" w:rsidRDefault="00E97265" w:rsidP="00E97265">
      <w:pPr>
        <w:numPr>
          <w:ilvl w:val="0"/>
          <w:numId w:val="5"/>
        </w:numPr>
        <w:spacing w:before="100" w:beforeAutospacing="1" w:after="100" w:afterAutospacing="1" w:line="240" w:lineRule="auto"/>
      </w:pPr>
      <w:r>
        <w:t xml:space="preserve">As Selenium is a free tool, thus there is no ready vendor support through the user can find numerous helping </w:t>
      </w:r>
      <w:proofErr w:type="gramStart"/>
      <w:r>
        <w:t>communities.</w:t>
      </w:r>
      <w:proofErr w:type="gramEnd"/>
    </w:p>
    <w:p w:rsidR="00E97265" w:rsidRDefault="00E97265" w:rsidP="00E97265">
      <w:pPr>
        <w:numPr>
          <w:ilvl w:val="0"/>
          <w:numId w:val="5"/>
        </w:numPr>
        <w:spacing w:before="100" w:beforeAutospacing="1" w:after="100" w:afterAutospacing="1" w:line="240" w:lineRule="auto"/>
      </w:pPr>
      <w:r>
        <w:t>The user is expected to possess prior programming language knowledge.</w:t>
      </w:r>
    </w:p>
    <w:p w:rsidR="00E97265" w:rsidRDefault="00E97265" w:rsidP="00E97265">
      <w:pPr>
        <w:pStyle w:val="NormalWeb"/>
      </w:pPr>
      <w:r>
        <w:rPr>
          <w:rStyle w:val="Strong"/>
          <w:color w:val="FF6600"/>
        </w:rPr>
        <w:t>Q  7)</w:t>
      </w:r>
      <w:r>
        <w:rPr>
          <w:color w:val="FF6600"/>
        </w:rPr>
        <w:t xml:space="preserve"> </w:t>
      </w:r>
      <w:proofErr w:type="gramStart"/>
      <w:r>
        <w:rPr>
          <w:rStyle w:val="Strong"/>
          <w:color w:val="FF6600"/>
        </w:rPr>
        <w:t>What</w:t>
      </w:r>
      <w:proofErr w:type="gramEnd"/>
      <w:r>
        <w:rPr>
          <w:rStyle w:val="Strong"/>
          <w:color w:val="FF6600"/>
        </w:rPr>
        <w:t xml:space="preserve"> is the difference between Selenium IDE, Selenium RC, and </w:t>
      </w:r>
      <w:proofErr w:type="spellStart"/>
      <w:r>
        <w:rPr>
          <w:rStyle w:val="Strong"/>
          <w:color w:val="FF6600"/>
        </w:rPr>
        <w:t>WebDriver</w:t>
      </w:r>
      <w:proofErr w:type="spellEnd"/>
      <w:r>
        <w:rPr>
          <w:rStyle w:val="Strong"/>
          <w:color w:val="FF6600"/>
        </w:rPr>
        <w:t>?</w:t>
      </w:r>
    </w:p>
    <w:tbl>
      <w:tblPr>
        <w:tblW w:w="11415" w:type="dxa"/>
        <w:tblCellSpacing w:w="15" w:type="dxa"/>
        <w:tblCellMar>
          <w:top w:w="15" w:type="dxa"/>
          <w:left w:w="15" w:type="dxa"/>
          <w:bottom w:w="15" w:type="dxa"/>
          <w:right w:w="15" w:type="dxa"/>
        </w:tblCellMar>
        <w:tblLook w:val="04A0"/>
      </w:tblPr>
      <w:tblGrid>
        <w:gridCol w:w="1911"/>
        <w:gridCol w:w="2809"/>
        <w:gridCol w:w="30"/>
        <w:gridCol w:w="3489"/>
        <w:gridCol w:w="30"/>
        <w:gridCol w:w="3146"/>
      </w:tblGrid>
      <w:tr w:rsidR="00E97265" w:rsidTr="00E97265">
        <w:trPr>
          <w:tblHeader/>
          <w:tblCellSpacing w:w="15" w:type="dxa"/>
        </w:trPr>
        <w:tc>
          <w:tcPr>
            <w:tcW w:w="1830" w:type="dxa"/>
            <w:vAlign w:val="center"/>
            <w:hideMark/>
          </w:tcPr>
          <w:p w:rsidR="00E97265" w:rsidRDefault="00E97265">
            <w:pPr>
              <w:jc w:val="center"/>
              <w:rPr>
                <w:b/>
                <w:bCs/>
                <w:sz w:val="24"/>
                <w:szCs w:val="24"/>
              </w:rPr>
            </w:pPr>
            <w:r>
              <w:rPr>
                <w:b/>
                <w:bCs/>
              </w:rPr>
              <w:t>Feature</w:t>
            </w:r>
          </w:p>
        </w:tc>
        <w:tc>
          <w:tcPr>
            <w:tcW w:w="2625" w:type="dxa"/>
            <w:gridSpan w:val="2"/>
            <w:vAlign w:val="center"/>
            <w:hideMark/>
          </w:tcPr>
          <w:p w:rsidR="00E97265" w:rsidRDefault="00E97265">
            <w:pPr>
              <w:jc w:val="center"/>
              <w:rPr>
                <w:b/>
                <w:bCs/>
                <w:sz w:val="24"/>
                <w:szCs w:val="24"/>
              </w:rPr>
            </w:pPr>
            <w:r>
              <w:rPr>
                <w:b/>
                <w:bCs/>
              </w:rPr>
              <w:t>Selenium IDE</w:t>
            </w:r>
          </w:p>
        </w:tc>
        <w:tc>
          <w:tcPr>
            <w:tcW w:w="3135" w:type="dxa"/>
            <w:vAlign w:val="center"/>
            <w:hideMark/>
          </w:tcPr>
          <w:p w:rsidR="00E97265" w:rsidRDefault="00E97265">
            <w:pPr>
              <w:jc w:val="center"/>
              <w:rPr>
                <w:b/>
                <w:bCs/>
                <w:sz w:val="24"/>
                <w:szCs w:val="24"/>
              </w:rPr>
            </w:pPr>
            <w:r>
              <w:rPr>
                <w:b/>
                <w:bCs/>
              </w:rPr>
              <w:t>Selenium RC</w:t>
            </w:r>
          </w:p>
        </w:tc>
        <w:tc>
          <w:tcPr>
            <w:tcW w:w="2865" w:type="dxa"/>
            <w:gridSpan w:val="2"/>
            <w:vAlign w:val="center"/>
            <w:hideMark/>
          </w:tcPr>
          <w:p w:rsidR="00E97265" w:rsidRDefault="00E97265">
            <w:pPr>
              <w:jc w:val="center"/>
              <w:rPr>
                <w:b/>
                <w:bCs/>
                <w:sz w:val="24"/>
                <w:szCs w:val="24"/>
              </w:rPr>
            </w:pPr>
            <w:proofErr w:type="spellStart"/>
            <w:r>
              <w:rPr>
                <w:b/>
                <w:bCs/>
              </w:rPr>
              <w:t>WebDriver</w:t>
            </w:r>
            <w:proofErr w:type="spellEnd"/>
          </w:p>
        </w:tc>
      </w:tr>
      <w:tr w:rsidR="00E97265" w:rsidTr="00E97265">
        <w:trPr>
          <w:tblHeader/>
          <w:tblCellSpacing w:w="15" w:type="dxa"/>
        </w:trPr>
        <w:tc>
          <w:tcPr>
            <w:tcW w:w="1830" w:type="dxa"/>
            <w:tcBorders>
              <w:top w:val="nil"/>
              <w:bottom w:val="nil"/>
            </w:tcBorders>
            <w:tcMar>
              <w:top w:w="0" w:type="dxa"/>
              <w:left w:w="15" w:type="dxa"/>
              <w:bottom w:w="0" w:type="dxa"/>
              <w:right w:w="15" w:type="dxa"/>
            </w:tcMar>
            <w:vAlign w:val="center"/>
            <w:hideMark/>
          </w:tcPr>
          <w:p w:rsidR="00E97265" w:rsidRDefault="00E97265" w:rsidP="00E97265">
            <w:pPr>
              <w:spacing w:line="0" w:lineRule="atLeast"/>
              <w:jc w:val="center"/>
              <w:rPr>
                <w:b/>
                <w:bCs/>
                <w:sz w:val="24"/>
                <w:szCs w:val="24"/>
              </w:rPr>
            </w:pPr>
            <w:r>
              <w:rPr>
                <w:b/>
                <w:bCs/>
              </w:rPr>
              <w:t>Feature</w:t>
            </w:r>
          </w:p>
        </w:tc>
        <w:tc>
          <w:tcPr>
            <w:tcW w:w="2625" w:type="dxa"/>
            <w:tcBorders>
              <w:top w:val="nil"/>
              <w:bottom w:val="nil"/>
            </w:tcBorders>
            <w:tcMar>
              <w:top w:w="0" w:type="dxa"/>
              <w:left w:w="15" w:type="dxa"/>
              <w:bottom w:w="0" w:type="dxa"/>
              <w:right w:w="15" w:type="dxa"/>
            </w:tcMar>
            <w:vAlign w:val="center"/>
            <w:hideMark/>
          </w:tcPr>
          <w:p w:rsidR="00E97265" w:rsidRDefault="00E97265" w:rsidP="00E97265">
            <w:pPr>
              <w:spacing w:line="0" w:lineRule="atLeast"/>
              <w:jc w:val="center"/>
              <w:rPr>
                <w:b/>
                <w:bCs/>
                <w:sz w:val="24"/>
                <w:szCs w:val="24"/>
              </w:rPr>
            </w:pPr>
            <w:r>
              <w:rPr>
                <w:b/>
                <w:bCs/>
              </w:rPr>
              <w:t>Selenium IDE</w:t>
            </w:r>
          </w:p>
        </w:tc>
        <w:tc>
          <w:tcPr>
            <w:tcW w:w="3135" w:type="dxa"/>
            <w:gridSpan w:val="3"/>
            <w:tcBorders>
              <w:top w:val="nil"/>
              <w:bottom w:val="nil"/>
            </w:tcBorders>
            <w:tcMar>
              <w:top w:w="0" w:type="dxa"/>
              <w:left w:w="15" w:type="dxa"/>
              <w:bottom w:w="0" w:type="dxa"/>
              <w:right w:w="15" w:type="dxa"/>
            </w:tcMar>
            <w:vAlign w:val="center"/>
            <w:hideMark/>
          </w:tcPr>
          <w:p w:rsidR="00E97265" w:rsidRDefault="00E97265" w:rsidP="00E97265">
            <w:pPr>
              <w:spacing w:line="0" w:lineRule="atLeast"/>
              <w:jc w:val="center"/>
              <w:rPr>
                <w:b/>
                <w:bCs/>
                <w:sz w:val="24"/>
                <w:szCs w:val="24"/>
              </w:rPr>
            </w:pPr>
            <w:r>
              <w:rPr>
                <w:b/>
                <w:bCs/>
              </w:rPr>
              <w:t>Selenium RC</w:t>
            </w:r>
          </w:p>
        </w:tc>
        <w:tc>
          <w:tcPr>
            <w:tcW w:w="2865" w:type="dxa"/>
            <w:tcBorders>
              <w:top w:val="nil"/>
              <w:bottom w:val="nil"/>
            </w:tcBorders>
            <w:tcMar>
              <w:top w:w="0" w:type="dxa"/>
              <w:left w:w="15" w:type="dxa"/>
              <w:bottom w:w="0" w:type="dxa"/>
              <w:right w:w="15" w:type="dxa"/>
            </w:tcMar>
            <w:vAlign w:val="center"/>
            <w:hideMark/>
          </w:tcPr>
          <w:p w:rsidR="00E97265" w:rsidRDefault="00E97265" w:rsidP="00E97265">
            <w:pPr>
              <w:spacing w:line="0" w:lineRule="atLeast"/>
              <w:jc w:val="center"/>
              <w:rPr>
                <w:b/>
                <w:bCs/>
                <w:sz w:val="24"/>
                <w:szCs w:val="24"/>
              </w:rPr>
            </w:pPr>
            <w:proofErr w:type="spellStart"/>
            <w:r>
              <w:rPr>
                <w:b/>
                <w:bCs/>
              </w:rPr>
              <w:t>WebDriver</w:t>
            </w:r>
            <w:proofErr w:type="spellEnd"/>
          </w:p>
        </w:tc>
      </w:tr>
      <w:tr w:rsidR="00E97265" w:rsidTr="00E97265">
        <w:trPr>
          <w:tblCellSpacing w:w="15" w:type="dxa"/>
        </w:trPr>
        <w:tc>
          <w:tcPr>
            <w:tcW w:w="0" w:type="auto"/>
            <w:vAlign w:val="center"/>
            <w:hideMark/>
          </w:tcPr>
          <w:p w:rsidR="00E97265" w:rsidRDefault="00E97265">
            <w:pPr>
              <w:rPr>
                <w:sz w:val="24"/>
                <w:szCs w:val="24"/>
              </w:rPr>
            </w:pPr>
            <w:r>
              <w:t>Browser Compatibility</w:t>
            </w:r>
          </w:p>
        </w:tc>
        <w:tc>
          <w:tcPr>
            <w:tcW w:w="0" w:type="auto"/>
            <w:vAlign w:val="center"/>
            <w:hideMark/>
          </w:tcPr>
          <w:p w:rsidR="00E97265" w:rsidRDefault="00E97265">
            <w:pPr>
              <w:rPr>
                <w:sz w:val="24"/>
                <w:szCs w:val="24"/>
              </w:rPr>
            </w:pPr>
            <w:r>
              <w:t xml:space="preserve">Selenium IDE comes as a Firefox </w:t>
            </w:r>
            <w:proofErr w:type="spellStart"/>
            <w:r>
              <w:t>plugin</w:t>
            </w:r>
            <w:proofErr w:type="spellEnd"/>
            <w:r>
              <w:t>, thus it supports only Firefox</w:t>
            </w:r>
          </w:p>
        </w:tc>
        <w:tc>
          <w:tcPr>
            <w:tcW w:w="0" w:type="auto"/>
            <w:gridSpan w:val="3"/>
            <w:vAlign w:val="center"/>
            <w:hideMark/>
          </w:tcPr>
          <w:p w:rsidR="00E97265" w:rsidRDefault="00E97265">
            <w:pPr>
              <w:rPr>
                <w:sz w:val="24"/>
                <w:szCs w:val="24"/>
              </w:rPr>
            </w:pPr>
            <w:r>
              <w:t>Selenium RC supports a varied range of versions of Mozilla Firefox, Google Chrome, Internet Explorer and Opera</w:t>
            </w:r>
          </w:p>
        </w:tc>
        <w:tc>
          <w:tcPr>
            <w:tcW w:w="0" w:type="auto"/>
            <w:vAlign w:val="center"/>
            <w:hideMark/>
          </w:tcPr>
          <w:p w:rsidR="00E97265" w:rsidRDefault="00E97265">
            <w:pPr>
              <w:rPr>
                <w:sz w:val="24"/>
                <w:szCs w:val="24"/>
              </w:rPr>
            </w:pPr>
            <w:proofErr w:type="spellStart"/>
            <w:r>
              <w:t>WebDriver</w:t>
            </w:r>
            <w:proofErr w:type="spellEnd"/>
            <w:r>
              <w:t xml:space="preserve"> supports a varied range of versions of Mozilla Firefox, Google Chrome, Internet Explorer and Opera.</w:t>
            </w:r>
            <w:r>
              <w:br/>
              <w:t xml:space="preserve">Also supports </w:t>
            </w:r>
            <w:proofErr w:type="spellStart"/>
            <w:r>
              <w:t>HtmlUnitDriver</w:t>
            </w:r>
            <w:proofErr w:type="spellEnd"/>
            <w:r>
              <w:t xml:space="preserve"> which is a GUI less or headless browser. </w:t>
            </w:r>
          </w:p>
        </w:tc>
      </w:tr>
      <w:tr w:rsidR="00E97265" w:rsidTr="00E97265">
        <w:trPr>
          <w:tblCellSpacing w:w="15" w:type="dxa"/>
        </w:trPr>
        <w:tc>
          <w:tcPr>
            <w:tcW w:w="0" w:type="auto"/>
            <w:vAlign w:val="center"/>
            <w:hideMark/>
          </w:tcPr>
          <w:p w:rsidR="00E97265" w:rsidRDefault="00E97265">
            <w:pPr>
              <w:rPr>
                <w:sz w:val="24"/>
                <w:szCs w:val="24"/>
              </w:rPr>
            </w:pPr>
            <w:r>
              <w:t>Record and Playback</w:t>
            </w:r>
          </w:p>
        </w:tc>
        <w:tc>
          <w:tcPr>
            <w:tcW w:w="0" w:type="auto"/>
            <w:vAlign w:val="center"/>
            <w:hideMark/>
          </w:tcPr>
          <w:p w:rsidR="00E97265" w:rsidRDefault="00E97265">
            <w:pPr>
              <w:rPr>
                <w:sz w:val="24"/>
                <w:szCs w:val="24"/>
              </w:rPr>
            </w:pPr>
            <w:r>
              <w:t>Selenium IDE supports record and playback feature</w:t>
            </w:r>
          </w:p>
        </w:tc>
        <w:tc>
          <w:tcPr>
            <w:tcW w:w="0" w:type="auto"/>
            <w:gridSpan w:val="3"/>
            <w:vAlign w:val="center"/>
            <w:hideMark/>
          </w:tcPr>
          <w:p w:rsidR="00E97265" w:rsidRDefault="00E97265">
            <w:pPr>
              <w:rPr>
                <w:sz w:val="24"/>
                <w:szCs w:val="24"/>
              </w:rPr>
            </w:pPr>
            <w:r>
              <w:t>Selenium RC doesn't supports record and playback feature</w:t>
            </w:r>
          </w:p>
        </w:tc>
        <w:tc>
          <w:tcPr>
            <w:tcW w:w="0" w:type="auto"/>
            <w:vAlign w:val="center"/>
            <w:hideMark/>
          </w:tcPr>
          <w:p w:rsidR="00E97265" w:rsidRDefault="00E97265">
            <w:pPr>
              <w:rPr>
                <w:sz w:val="24"/>
                <w:szCs w:val="24"/>
              </w:rPr>
            </w:pPr>
            <w:proofErr w:type="spellStart"/>
            <w:r>
              <w:t>WebDriver</w:t>
            </w:r>
            <w:proofErr w:type="spellEnd"/>
            <w:r>
              <w:t xml:space="preserve"> doesn't support record and playback feature</w:t>
            </w:r>
          </w:p>
        </w:tc>
      </w:tr>
      <w:tr w:rsidR="00E97265" w:rsidTr="00E97265">
        <w:trPr>
          <w:tblCellSpacing w:w="15" w:type="dxa"/>
        </w:trPr>
        <w:tc>
          <w:tcPr>
            <w:tcW w:w="0" w:type="auto"/>
            <w:vAlign w:val="center"/>
            <w:hideMark/>
          </w:tcPr>
          <w:p w:rsidR="00E97265" w:rsidRDefault="00E97265">
            <w:pPr>
              <w:rPr>
                <w:sz w:val="24"/>
                <w:szCs w:val="24"/>
              </w:rPr>
            </w:pPr>
            <w:r>
              <w:t>Server Requirement</w:t>
            </w:r>
          </w:p>
        </w:tc>
        <w:tc>
          <w:tcPr>
            <w:tcW w:w="0" w:type="auto"/>
            <w:vAlign w:val="center"/>
            <w:hideMark/>
          </w:tcPr>
          <w:p w:rsidR="00E97265" w:rsidRDefault="00E97265">
            <w:pPr>
              <w:rPr>
                <w:sz w:val="24"/>
                <w:szCs w:val="24"/>
              </w:rPr>
            </w:pPr>
            <w:r>
              <w:t>Selenium IDE doesn't require any server to be started before executing the test scripts</w:t>
            </w:r>
          </w:p>
        </w:tc>
        <w:tc>
          <w:tcPr>
            <w:tcW w:w="0" w:type="auto"/>
            <w:gridSpan w:val="3"/>
            <w:vAlign w:val="center"/>
            <w:hideMark/>
          </w:tcPr>
          <w:p w:rsidR="00E97265" w:rsidRDefault="00E97265">
            <w:pPr>
              <w:rPr>
                <w:sz w:val="24"/>
                <w:szCs w:val="24"/>
              </w:rPr>
            </w:pPr>
            <w:r>
              <w:t>Selenium RC requires server to be started before executing the test scripts</w:t>
            </w:r>
          </w:p>
        </w:tc>
        <w:tc>
          <w:tcPr>
            <w:tcW w:w="0" w:type="auto"/>
            <w:vAlign w:val="center"/>
            <w:hideMark/>
          </w:tcPr>
          <w:p w:rsidR="00E97265" w:rsidRDefault="00E97265">
            <w:pPr>
              <w:rPr>
                <w:sz w:val="24"/>
                <w:szCs w:val="24"/>
              </w:rPr>
            </w:pPr>
            <w:proofErr w:type="spellStart"/>
            <w:r>
              <w:t>WebDriver</w:t>
            </w:r>
            <w:proofErr w:type="spellEnd"/>
            <w:r>
              <w:t xml:space="preserve"> doesn't require any server to be started before executing the test scripts</w:t>
            </w:r>
          </w:p>
        </w:tc>
      </w:tr>
      <w:tr w:rsidR="00E97265" w:rsidTr="00E97265">
        <w:trPr>
          <w:tblCellSpacing w:w="15" w:type="dxa"/>
        </w:trPr>
        <w:tc>
          <w:tcPr>
            <w:tcW w:w="0" w:type="auto"/>
            <w:vAlign w:val="center"/>
            <w:hideMark/>
          </w:tcPr>
          <w:p w:rsidR="00E97265" w:rsidRDefault="00E97265">
            <w:pPr>
              <w:rPr>
                <w:sz w:val="24"/>
                <w:szCs w:val="24"/>
              </w:rPr>
            </w:pPr>
            <w:r>
              <w:t>Architecture</w:t>
            </w:r>
          </w:p>
        </w:tc>
        <w:tc>
          <w:tcPr>
            <w:tcW w:w="0" w:type="auto"/>
            <w:vAlign w:val="center"/>
            <w:hideMark/>
          </w:tcPr>
          <w:p w:rsidR="00E97265" w:rsidRDefault="00E97265">
            <w:pPr>
              <w:rPr>
                <w:sz w:val="24"/>
                <w:szCs w:val="24"/>
              </w:rPr>
            </w:pPr>
            <w:r>
              <w:t xml:space="preserve">Selenium IDE is a </w:t>
            </w:r>
            <w:proofErr w:type="spellStart"/>
            <w:r>
              <w:t>Javascript</w:t>
            </w:r>
            <w:proofErr w:type="spellEnd"/>
            <w:r>
              <w:t xml:space="preserve"> </w:t>
            </w:r>
            <w:r>
              <w:lastRenderedPageBreak/>
              <w:t>based framework</w:t>
            </w:r>
          </w:p>
        </w:tc>
        <w:tc>
          <w:tcPr>
            <w:tcW w:w="0" w:type="auto"/>
            <w:gridSpan w:val="3"/>
            <w:vAlign w:val="center"/>
            <w:hideMark/>
          </w:tcPr>
          <w:p w:rsidR="00E97265" w:rsidRDefault="00E97265">
            <w:pPr>
              <w:rPr>
                <w:sz w:val="24"/>
                <w:szCs w:val="24"/>
              </w:rPr>
            </w:pPr>
            <w:r>
              <w:lastRenderedPageBreak/>
              <w:t xml:space="preserve">Selenium RC is a JavaScript based </w:t>
            </w:r>
            <w:r>
              <w:lastRenderedPageBreak/>
              <w:t>Framework</w:t>
            </w:r>
          </w:p>
        </w:tc>
        <w:tc>
          <w:tcPr>
            <w:tcW w:w="0" w:type="auto"/>
            <w:vAlign w:val="center"/>
            <w:hideMark/>
          </w:tcPr>
          <w:p w:rsidR="00E97265" w:rsidRDefault="00E97265">
            <w:pPr>
              <w:rPr>
                <w:sz w:val="24"/>
                <w:szCs w:val="24"/>
              </w:rPr>
            </w:pPr>
            <w:proofErr w:type="spellStart"/>
            <w:r>
              <w:lastRenderedPageBreak/>
              <w:t>WebDriver</w:t>
            </w:r>
            <w:proofErr w:type="spellEnd"/>
            <w:r>
              <w:t xml:space="preserve"> uses the browser's native compatibility to </w:t>
            </w:r>
            <w:r>
              <w:lastRenderedPageBreak/>
              <w:t>automation</w:t>
            </w:r>
          </w:p>
        </w:tc>
      </w:tr>
      <w:tr w:rsidR="00E97265" w:rsidTr="00E97265">
        <w:trPr>
          <w:tblCellSpacing w:w="15" w:type="dxa"/>
        </w:trPr>
        <w:tc>
          <w:tcPr>
            <w:tcW w:w="0" w:type="auto"/>
            <w:vAlign w:val="center"/>
            <w:hideMark/>
          </w:tcPr>
          <w:p w:rsidR="00E97265" w:rsidRDefault="00E97265">
            <w:pPr>
              <w:rPr>
                <w:sz w:val="24"/>
                <w:szCs w:val="24"/>
              </w:rPr>
            </w:pPr>
            <w:r>
              <w:lastRenderedPageBreak/>
              <w:t>Object Oriented</w:t>
            </w:r>
          </w:p>
        </w:tc>
        <w:tc>
          <w:tcPr>
            <w:tcW w:w="0" w:type="auto"/>
            <w:vAlign w:val="center"/>
            <w:hideMark/>
          </w:tcPr>
          <w:p w:rsidR="00E97265" w:rsidRDefault="00E97265">
            <w:pPr>
              <w:rPr>
                <w:sz w:val="24"/>
                <w:szCs w:val="24"/>
              </w:rPr>
            </w:pPr>
            <w:r>
              <w:t>Selenium IDE is not an object oriented tool</w:t>
            </w:r>
          </w:p>
        </w:tc>
        <w:tc>
          <w:tcPr>
            <w:tcW w:w="0" w:type="auto"/>
            <w:gridSpan w:val="3"/>
            <w:vAlign w:val="center"/>
            <w:hideMark/>
          </w:tcPr>
          <w:p w:rsidR="00E97265" w:rsidRDefault="00E97265">
            <w:pPr>
              <w:rPr>
                <w:sz w:val="24"/>
                <w:szCs w:val="24"/>
              </w:rPr>
            </w:pPr>
            <w:r>
              <w:t>Selenium RC is semi object oriented tool</w:t>
            </w:r>
          </w:p>
        </w:tc>
        <w:tc>
          <w:tcPr>
            <w:tcW w:w="0" w:type="auto"/>
            <w:vAlign w:val="center"/>
            <w:hideMark/>
          </w:tcPr>
          <w:p w:rsidR="00E97265" w:rsidRDefault="00E97265">
            <w:pPr>
              <w:rPr>
                <w:sz w:val="24"/>
                <w:szCs w:val="24"/>
              </w:rPr>
            </w:pPr>
            <w:proofErr w:type="spellStart"/>
            <w:r>
              <w:t>WebDriver</w:t>
            </w:r>
            <w:proofErr w:type="spellEnd"/>
            <w:r>
              <w:t xml:space="preserve"> is a purely object oriented tool</w:t>
            </w:r>
          </w:p>
        </w:tc>
      </w:tr>
      <w:tr w:rsidR="00E97265" w:rsidTr="00E97265">
        <w:trPr>
          <w:tblCellSpacing w:w="15" w:type="dxa"/>
        </w:trPr>
        <w:tc>
          <w:tcPr>
            <w:tcW w:w="0" w:type="auto"/>
            <w:vAlign w:val="center"/>
            <w:hideMark/>
          </w:tcPr>
          <w:p w:rsidR="00E97265" w:rsidRDefault="00E97265">
            <w:pPr>
              <w:rPr>
                <w:sz w:val="24"/>
                <w:szCs w:val="24"/>
              </w:rPr>
            </w:pPr>
            <w:r>
              <w:t>Dynamic Finders</w:t>
            </w:r>
            <w:r>
              <w:br/>
              <w:t>(for locating web elements on a webpage)</w:t>
            </w:r>
          </w:p>
        </w:tc>
        <w:tc>
          <w:tcPr>
            <w:tcW w:w="0" w:type="auto"/>
            <w:vAlign w:val="center"/>
            <w:hideMark/>
          </w:tcPr>
          <w:p w:rsidR="00E97265" w:rsidRDefault="00E97265">
            <w:pPr>
              <w:rPr>
                <w:sz w:val="24"/>
                <w:szCs w:val="24"/>
              </w:rPr>
            </w:pPr>
            <w:r>
              <w:t>Selenium IDE doesn't support dynamic finders</w:t>
            </w:r>
          </w:p>
        </w:tc>
        <w:tc>
          <w:tcPr>
            <w:tcW w:w="0" w:type="auto"/>
            <w:gridSpan w:val="3"/>
            <w:vAlign w:val="center"/>
            <w:hideMark/>
          </w:tcPr>
          <w:p w:rsidR="00E97265" w:rsidRDefault="00E97265">
            <w:pPr>
              <w:rPr>
                <w:sz w:val="24"/>
                <w:szCs w:val="24"/>
              </w:rPr>
            </w:pPr>
            <w:r>
              <w:t>Selenium RC doesn't support dynamic finders</w:t>
            </w:r>
          </w:p>
        </w:tc>
        <w:tc>
          <w:tcPr>
            <w:tcW w:w="0" w:type="auto"/>
            <w:vAlign w:val="center"/>
            <w:hideMark/>
          </w:tcPr>
          <w:p w:rsidR="00E97265" w:rsidRDefault="00E97265">
            <w:pPr>
              <w:rPr>
                <w:sz w:val="24"/>
                <w:szCs w:val="24"/>
              </w:rPr>
            </w:pPr>
            <w:proofErr w:type="spellStart"/>
            <w:r>
              <w:t>WebDriver</w:t>
            </w:r>
            <w:proofErr w:type="spellEnd"/>
            <w:r>
              <w:t xml:space="preserve"> supports dynamic finders</w:t>
            </w:r>
          </w:p>
        </w:tc>
      </w:tr>
      <w:tr w:rsidR="00E97265" w:rsidTr="00E97265">
        <w:trPr>
          <w:tblCellSpacing w:w="15" w:type="dxa"/>
        </w:trPr>
        <w:tc>
          <w:tcPr>
            <w:tcW w:w="0" w:type="auto"/>
            <w:vAlign w:val="center"/>
            <w:hideMark/>
          </w:tcPr>
          <w:p w:rsidR="00E97265" w:rsidRDefault="00E97265">
            <w:pPr>
              <w:rPr>
                <w:sz w:val="24"/>
                <w:szCs w:val="24"/>
              </w:rPr>
            </w:pPr>
            <w:r>
              <w:t>Handling Alerts, Navigations, Dropdowns</w:t>
            </w:r>
          </w:p>
        </w:tc>
        <w:tc>
          <w:tcPr>
            <w:tcW w:w="0" w:type="auto"/>
            <w:vAlign w:val="center"/>
            <w:hideMark/>
          </w:tcPr>
          <w:p w:rsidR="00E97265" w:rsidRDefault="00E97265">
            <w:pPr>
              <w:rPr>
                <w:sz w:val="24"/>
                <w:szCs w:val="24"/>
              </w:rPr>
            </w:pPr>
            <w:r>
              <w:t>Selenium IDE doesn't explicitly provides aids to handle alerts, navigations, dropdowns</w:t>
            </w:r>
          </w:p>
        </w:tc>
        <w:tc>
          <w:tcPr>
            <w:tcW w:w="0" w:type="auto"/>
            <w:gridSpan w:val="3"/>
            <w:vAlign w:val="center"/>
            <w:hideMark/>
          </w:tcPr>
          <w:p w:rsidR="00E97265" w:rsidRDefault="00E97265">
            <w:pPr>
              <w:rPr>
                <w:sz w:val="24"/>
                <w:szCs w:val="24"/>
              </w:rPr>
            </w:pPr>
            <w:r>
              <w:t>Selenium RC doesn't explicitly provides aids to handle alerts, navigations, dropdowns</w:t>
            </w:r>
          </w:p>
        </w:tc>
        <w:tc>
          <w:tcPr>
            <w:tcW w:w="0" w:type="auto"/>
            <w:vAlign w:val="center"/>
            <w:hideMark/>
          </w:tcPr>
          <w:p w:rsidR="00E97265" w:rsidRDefault="00E97265">
            <w:pPr>
              <w:rPr>
                <w:sz w:val="24"/>
                <w:szCs w:val="24"/>
              </w:rPr>
            </w:pPr>
            <w:proofErr w:type="spellStart"/>
            <w:r>
              <w:t>WebDriver</w:t>
            </w:r>
            <w:proofErr w:type="spellEnd"/>
            <w:r>
              <w:t xml:space="preserve"> offers a wide range of utilities and classes that helps in handling alerts, navigations, and dropdowns efficiently and effectively.</w:t>
            </w:r>
          </w:p>
        </w:tc>
      </w:tr>
      <w:tr w:rsidR="00E97265" w:rsidTr="00E97265">
        <w:trPr>
          <w:tblCellSpacing w:w="15" w:type="dxa"/>
        </w:trPr>
        <w:tc>
          <w:tcPr>
            <w:tcW w:w="0" w:type="auto"/>
            <w:vAlign w:val="center"/>
            <w:hideMark/>
          </w:tcPr>
          <w:p w:rsidR="00E97265" w:rsidRDefault="00E97265">
            <w:pPr>
              <w:rPr>
                <w:sz w:val="24"/>
                <w:szCs w:val="24"/>
              </w:rPr>
            </w:pPr>
            <w:r>
              <w:t>WAP (</w:t>
            </w:r>
            <w:proofErr w:type="spellStart"/>
            <w:r>
              <w:t>iPhone</w:t>
            </w:r>
            <w:proofErr w:type="spellEnd"/>
            <w:r>
              <w:t>/Android) Testing</w:t>
            </w:r>
          </w:p>
        </w:tc>
        <w:tc>
          <w:tcPr>
            <w:tcW w:w="0" w:type="auto"/>
            <w:vAlign w:val="center"/>
            <w:hideMark/>
          </w:tcPr>
          <w:p w:rsidR="00E97265" w:rsidRDefault="00E97265">
            <w:pPr>
              <w:rPr>
                <w:sz w:val="24"/>
                <w:szCs w:val="24"/>
              </w:rPr>
            </w:pPr>
            <w:r>
              <w:t xml:space="preserve">Selenium IDE doesn't support testing of </w:t>
            </w:r>
            <w:proofErr w:type="spellStart"/>
            <w:r>
              <w:t>iPhone</w:t>
            </w:r>
            <w:proofErr w:type="spellEnd"/>
            <w:r>
              <w:t>/</w:t>
            </w:r>
            <w:proofErr w:type="spellStart"/>
            <w:r>
              <w:t>Andriod</w:t>
            </w:r>
            <w:proofErr w:type="spellEnd"/>
            <w:r>
              <w:t xml:space="preserve"> applications</w:t>
            </w:r>
          </w:p>
        </w:tc>
        <w:tc>
          <w:tcPr>
            <w:tcW w:w="0" w:type="auto"/>
            <w:gridSpan w:val="3"/>
            <w:vAlign w:val="center"/>
            <w:hideMark/>
          </w:tcPr>
          <w:p w:rsidR="00E97265" w:rsidRDefault="00E97265">
            <w:pPr>
              <w:rPr>
                <w:sz w:val="24"/>
                <w:szCs w:val="24"/>
              </w:rPr>
            </w:pPr>
            <w:r>
              <w:t xml:space="preserve">Selenium RC doesn't support testing of </w:t>
            </w:r>
            <w:proofErr w:type="spellStart"/>
            <w:r>
              <w:t>iPhone</w:t>
            </w:r>
            <w:proofErr w:type="spellEnd"/>
            <w:r>
              <w:t>/</w:t>
            </w:r>
            <w:proofErr w:type="spellStart"/>
            <w:r>
              <w:t>Andriod</w:t>
            </w:r>
            <w:proofErr w:type="spellEnd"/>
            <w:r>
              <w:t xml:space="preserve"> applications</w:t>
            </w:r>
          </w:p>
        </w:tc>
        <w:tc>
          <w:tcPr>
            <w:tcW w:w="0" w:type="auto"/>
            <w:vAlign w:val="center"/>
            <w:hideMark/>
          </w:tcPr>
          <w:p w:rsidR="00E97265" w:rsidRDefault="00E97265">
            <w:pPr>
              <w:rPr>
                <w:sz w:val="24"/>
                <w:szCs w:val="24"/>
              </w:rPr>
            </w:pPr>
            <w:proofErr w:type="spellStart"/>
            <w:r>
              <w:t>WebDriver</w:t>
            </w:r>
            <w:proofErr w:type="spellEnd"/>
            <w:r>
              <w:t xml:space="preserve"> is designed in a way to efficiently support testing of </w:t>
            </w:r>
            <w:proofErr w:type="spellStart"/>
            <w:r>
              <w:t>iPhone</w:t>
            </w:r>
            <w:proofErr w:type="spellEnd"/>
            <w:r>
              <w:t>/Android applications. The tool comes with a large range of drivers for WAP based testing.</w:t>
            </w:r>
            <w:r>
              <w:br/>
              <w:t xml:space="preserve">For example, </w:t>
            </w:r>
            <w:proofErr w:type="spellStart"/>
            <w:r>
              <w:t>AndroidDriver</w:t>
            </w:r>
            <w:proofErr w:type="spellEnd"/>
            <w:r>
              <w:t xml:space="preserve">, </w:t>
            </w:r>
            <w:proofErr w:type="spellStart"/>
            <w:r>
              <w:t>iPhoneDriver</w:t>
            </w:r>
            <w:proofErr w:type="spellEnd"/>
            <w:r>
              <w:t xml:space="preserve"> </w:t>
            </w:r>
          </w:p>
        </w:tc>
      </w:tr>
      <w:tr w:rsidR="00E97265" w:rsidTr="00E97265">
        <w:trPr>
          <w:tblCellSpacing w:w="15" w:type="dxa"/>
        </w:trPr>
        <w:tc>
          <w:tcPr>
            <w:tcW w:w="0" w:type="auto"/>
            <w:vAlign w:val="center"/>
            <w:hideMark/>
          </w:tcPr>
          <w:p w:rsidR="00E97265" w:rsidRDefault="00E97265">
            <w:pPr>
              <w:rPr>
                <w:sz w:val="24"/>
                <w:szCs w:val="24"/>
              </w:rPr>
            </w:pPr>
            <w:r>
              <w:t>Listener Support</w:t>
            </w:r>
          </w:p>
        </w:tc>
        <w:tc>
          <w:tcPr>
            <w:tcW w:w="0" w:type="auto"/>
            <w:vAlign w:val="center"/>
            <w:hideMark/>
          </w:tcPr>
          <w:p w:rsidR="00E97265" w:rsidRDefault="00E97265">
            <w:pPr>
              <w:rPr>
                <w:sz w:val="24"/>
                <w:szCs w:val="24"/>
              </w:rPr>
            </w:pPr>
            <w:r>
              <w:t>Selenium IDE doesn't support listeners</w:t>
            </w:r>
          </w:p>
        </w:tc>
        <w:tc>
          <w:tcPr>
            <w:tcW w:w="0" w:type="auto"/>
            <w:gridSpan w:val="3"/>
            <w:vAlign w:val="center"/>
            <w:hideMark/>
          </w:tcPr>
          <w:p w:rsidR="00E97265" w:rsidRDefault="00E97265">
            <w:pPr>
              <w:rPr>
                <w:sz w:val="24"/>
                <w:szCs w:val="24"/>
              </w:rPr>
            </w:pPr>
            <w:r>
              <w:t>Selenium RC doesn't support listeners</w:t>
            </w:r>
          </w:p>
        </w:tc>
        <w:tc>
          <w:tcPr>
            <w:tcW w:w="0" w:type="auto"/>
            <w:vAlign w:val="center"/>
            <w:hideMark/>
          </w:tcPr>
          <w:p w:rsidR="00E97265" w:rsidRDefault="00E97265">
            <w:pPr>
              <w:rPr>
                <w:sz w:val="24"/>
                <w:szCs w:val="24"/>
              </w:rPr>
            </w:pPr>
            <w:proofErr w:type="spellStart"/>
            <w:r>
              <w:t>WebDriver</w:t>
            </w:r>
            <w:proofErr w:type="spellEnd"/>
            <w:r>
              <w:t xml:space="preserve"> supports the implementation of Listeners</w:t>
            </w:r>
          </w:p>
        </w:tc>
      </w:tr>
      <w:tr w:rsidR="00E97265" w:rsidTr="00E97265">
        <w:trPr>
          <w:tblCellSpacing w:w="15" w:type="dxa"/>
        </w:trPr>
        <w:tc>
          <w:tcPr>
            <w:tcW w:w="0" w:type="auto"/>
            <w:vAlign w:val="center"/>
            <w:hideMark/>
          </w:tcPr>
          <w:p w:rsidR="00E97265" w:rsidRDefault="00E97265">
            <w:pPr>
              <w:rPr>
                <w:sz w:val="24"/>
                <w:szCs w:val="24"/>
              </w:rPr>
            </w:pPr>
            <w:r>
              <w:t>Speed</w:t>
            </w:r>
          </w:p>
        </w:tc>
        <w:tc>
          <w:tcPr>
            <w:tcW w:w="0" w:type="auto"/>
            <w:vAlign w:val="center"/>
            <w:hideMark/>
          </w:tcPr>
          <w:p w:rsidR="00E97265" w:rsidRDefault="00E97265">
            <w:pPr>
              <w:rPr>
                <w:sz w:val="24"/>
                <w:szCs w:val="24"/>
              </w:rPr>
            </w:pPr>
            <w:r>
              <w:t>Selenium IDE is fast as it is plugged in with the web-browser that launches the test. Thus, the IDE and browser communicates directly</w:t>
            </w:r>
          </w:p>
        </w:tc>
        <w:tc>
          <w:tcPr>
            <w:tcW w:w="0" w:type="auto"/>
            <w:gridSpan w:val="3"/>
            <w:vAlign w:val="center"/>
            <w:hideMark/>
          </w:tcPr>
          <w:p w:rsidR="00E97265" w:rsidRDefault="00E97265">
            <w:pPr>
              <w:rPr>
                <w:sz w:val="24"/>
                <w:szCs w:val="24"/>
              </w:rPr>
            </w:pPr>
            <w:r>
              <w:t xml:space="preserve">Selenium RC is slower than </w:t>
            </w:r>
            <w:proofErr w:type="spellStart"/>
            <w:r>
              <w:t>WebDriver</w:t>
            </w:r>
            <w:proofErr w:type="spellEnd"/>
            <w:r>
              <w:t xml:space="preserve"> as it doesn't communicates directly with the browser; rather it sends </w:t>
            </w:r>
            <w:proofErr w:type="spellStart"/>
            <w:r>
              <w:t>selenese</w:t>
            </w:r>
            <w:proofErr w:type="spellEnd"/>
            <w:r>
              <w:t xml:space="preserve"> commands over to Selenium Core which in turn communicates with the browser.</w:t>
            </w:r>
          </w:p>
        </w:tc>
        <w:tc>
          <w:tcPr>
            <w:tcW w:w="0" w:type="auto"/>
            <w:vAlign w:val="center"/>
            <w:hideMark/>
          </w:tcPr>
          <w:p w:rsidR="00E97265" w:rsidRDefault="00E97265">
            <w:pPr>
              <w:rPr>
                <w:sz w:val="24"/>
                <w:szCs w:val="24"/>
              </w:rPr>
            </w:pPr>
            <w:proofErr w:type="spellStart"/>
            <w:r>
              <w:t>WebDriver</w:t>
            </w:r>
            <w:proofErr w:type="spellEnd"/>
            <w:r>
              <w:t xml:space="preserve"> communicates directly with the web browsers. Thus making it much faster.</w:t>
            </w:r>
          </w:p>
        </w:tc>
      </w:tr>
    </w:tbl>
    <w:p w:rsidR="00E97265" w:rsidRDefault="00E97265" w:rsidP="00E97265">
      <w:pPr>
        <w:pStyle w:val="NormalWeb"/>
      </w:pPr>
      <w:r>
        <w:rPr>
          <w:rStyle w:val="Strong"/>
          <w:color w:val="FF6600"/>
        </w:rPr>
        <w:t xml:space="preserve">Q  8) </w:t>
      </w:r>
      <w:proofErr w:type="gramStart"/>
      <w:r>
        <w:rPr>
          <w:rStyle w:val="Strong"/>
          <w:color w:val="FF6600"/>
        </w:rPr>
        <w:t>When</w:t>
      </w:r>
      <w:proofErr w:type="gramEnd"/>
      <w:r>
        <w:rPr>
          <w:rStyle w:val="Strong"/>
          <w:color w:val="FF6600"/>
        </w:rPr>
        <w:t xml:space="preserve"> should I use Selenium IDE?</w:t>
      </w:r>
    </w:p>
    <w:p w:rsidR="00E97265" w:rsidRDefault="00E97265" w:rsidP="00E97265">
      <w:pPr>
        <w:pStyle w:val="NormalWeb"/>
      </w:pPr>
      <w:r>
        <w:t>Selenium IDE is the simplest and easiest of all the tools within the Selenium Package. Its record and playback feature make it exceptionally easy to learn with minimal acquaintances to any programming language. Selenium IDE is an ideal tool for a naïve user.</w:t>
      </w:r>
    </w:p>
    <w:p w:rsidR="00E97265" w:rsidRDefault="00E97265" w:rsidP="00E97265">
      <w:pPr>
        <w:pStyle w:val="NormalWeb"/>
      </w:pPr>
      <w:r>
        <w:rPr>
          <w:rStyle w:val="Strong"/>
          <w:color w:val="FF6600"/>
        </w:rPr>
        <w:t xml:space="preserve">Q  9) </w:t>
      </w:r>
      <w:proofErr w:type="gramStart"/>
      <w:r>
        <w:rPr>
          <w:rStyle w:val="Strong"/>
          <w:color w:val="FF6600"/>
        </w:rPr>
        <w:t>What</w:t>
      </w:r>
      <w:proofErr w:type="gramEnd"/>
      <w:r>
        <w:rPr>
          <w:rStyle w:val="Strong"/>
          <w:color w:val="FF6600"/>
        </w:rPr>
        <w:t xml:space="preserve"> is </w:t>
      </w:r>
      <w:proofErr w:type="spellStart"/>
      <w:r>
        <w:rPr>
          <w:rStyle w:val="Strong"/>
          <w:color w:val="FF6600"/>
        </w:rPr>
        <w:t>Selenese</w:t>
      </w:r>
      <w:proofErr w:type="spellEnd"/>
      <w:r>
        <w:rPr>
          <w:rStyle w:val="Strong"/>
          <w:color w:val="FF6600"/>
        </w:rPr>
        <w:t>?</w:t>
      </w:r>
    </w:p>
    <w:p w:rsidR="00E97265" w:rsidRDefault="00E97265" w:rsidP="00E97265">
      <w:pPr>
        <w:pStyle w:val="NormalWeb"/>
      </w:pPr>
      <w:proofErr w:type="spellStart"/>
      <w:r>
        <w:lastRenderedPageBreak/>
        <w:t>Selenese</w:t>
      </w:r>
      <w:proofErr w:type="spellEnd"/>
      <w:r>
        <w:t xml:space="preserve"> is the language which is used to write test scripts in Selenium IDE.</w:t>
      </w:r>
    </w:p>
    <w:p w:rsidR="00E97265" w:rsidRDefault="00E97265" w:rsidP="00E97265">
      <w:pPr>
        <w:pStyle w:val="NormalWeb"/>
      </w:pPr>
      <w:r>
        <w:rPr>
          <w:rStyle w:val="Strong"/>
          <w:color w:val="FF6600"/>
        </w:rPr>
        <w:t>Q  10)</w:t>
      </w:r>
      <w:r>
        <w:rPr>
          <w:color w:val="FF6600"/>
        </w:rPr>
        <w:t xml:space="preserve"> </w:t>
      </w:r>
      <w:proofErr w:type="gramStart"/>
      <w:r>
        <w:rPr>
          <w:rStyle w:val="Strong"/>
          <w:color w:val="FF6600"/>
        </w:rPr>
        <w:t>What</w:t>
      </w:r>
      <w:proofErr w:type="gramEnd"/>
      <w:r>
        <w:rPr>
          <w:rStyle w:val="Strong"/>
          <w:color w:val="FF6600"/>
        </w:rPr>
        <w:t xml:space="preserve"> are the different types of locators in Selenium?</w:t>
      </w:r>
    </w:p>
    <w:p w:rsidR="00E97265" w:rsidRDefault="00E97265" w:rsidP="00E97265">
      <w:pPr>
        <w:pStyle w:val="NormalWeb"/>
      </w:pPr>
      <w:r>
        <w:t xml:space="preserve">The locator can be termed as an address that identifies a web element uniquely within the webpage. Thus, to identify web elements accurately and precisely we have </w:t>
      </w:r>
      <w:hyperlink r:id="rId35" w:tooltip="Locators in Selenium" w:history="1">
        <w:r>
          <w:rPr>
            <w:rStyle w:val="Hyperlink"/>
          </w:rPr>
          <w:t>different types of locators in Selenium</w:t>
        </w:r>
      </w:hyperlink>
      <w:r>
        <w:t>:</w:t>
      </w:r>
    </w:p>
    <w:p w:rsidR="00E97265" w:rsidRDefault="00E97265" w:rsidP="00E97265">
      <w:pPr>
        <w:numPr>
          <w:ilvl w:val="0"/>
          <w:numId w:val="6"/>
        </w:numPr>
        <w:spacing w:before="100" w:beforeAutospacing="1" w:after="100" w:afterAutospacing="1" w:line="240" w:lineRule="auto"/>
      </w:pPr>
      <w:r>
        <w:t>ID</w:t>
      </w:r>
    </w:p>
    <w:p w:rsidR="00E97265" w:rsidRDefault="00E97265" w:rsidP="00E97265">
      <w:pPr>
        <w:numPr>
          <w:ilvl w:val="0"/>
          <w:numId w:val="6"/>
        </w:numPr>
        <w:spacing w:before="100" w:beforeAutospacing="1" w:after="100" w:afterAutospacing="1" w:line="240" w:lineRule="auto"/>
      </w:pPr>
      <w:proofErr w:type="spellStart"/>
      <w:r>
        <w:t>ClassName</w:t>
      </w:r>
      <w:proofErr w:type="spellEnd"/>
    </w:p>
    <w:p w:rsidR="00E97265" w:rsidRDefault="00E97265" w:rsidP="00E97265">
      <w:pPr>
        <w:numPr>
          <w:ilvl w:val="0"/>
          <w:numId w:val="6"/>
        </w:numPr>
        <w:spacing w:before="100" w:beforeAutospacing="1" w:after="100" w:afterAutospacing="1" w:line="240" w:lineRule="auto"/>
      </w:pPr>
      <w:r>
        <w:t>Name</w:t>
      </w:r>
    </w:p>
    <w:p w:rsidR="00E97265" w:rsidRDefault="00E97265" w:rsidP="00E97265">
      <w:pPr>
        <w:numPr>
          <w:ilvl w:val="0"/>
          <w:numId w:val="6"/>
        </w:numPr>
        <w:spacing w:before="100" w:beforeAutospacing="1" w:after="100" w:afterAutospacing="1" w:line="240" w:lineRule="auto"/>
      </w:pPr>
      <w:proofErr w:type="spellStart"/>
      <w:r>
        <w:t>TagName</w:t>
      </w:r>
      <w:proofErr w:type="spellEnd"/>
    </w:p>
    <w:p w:rsidR="00E97265" w:rsidRDefault="00E97265" w:rsidP="00E97265">
      <w:pPr>
        <w:numPr>
          <w:ilvl w:val="0"/>
          <w:numId w:val="6"/>
        </w:numPr>
        <w:spacing w:before="100" w:beforeAutospacing="1" w:after="100" w:afterAutospacing="1" w:line="240" w:lineRule="auto"/>
      </w:pPr>
      <w:proofErr w:type="spellStart"/>
      <w:r>
        <w:t>LinkText</w:t>
      </w:r>
      <w:proofErr w:type="spellEnd"/>
    </w:p>
    <w:p w:rsidR="00E97265" w:rsidRDefault="00E97265" w:rsidP="00E97265">
      <w:pPr>
        <w:numPr>
          <w:ilvl w:val="0"/>
          <w:numId w:val="6"/>
        </w:numPr>
        <w:spacing w:before="100" w:beforeAutospacing="1" w:after="100" w:afterAutospacing="1" w:line="240" w:lineRule="auto"/>
      </w:pPr>
      <w:proofErr w:type="spellStart"/>
      <w:r>
        <w:t>PartialLinkText</w:t>
      </w:r>
      <w:proofErr w:type="spellEnd"/>
    </w:p>
    <w:p w:rsidR="00E97265" w:rsidRDefault="00E97265" w:rsidP="00E97265">
      <w:pPr>
        <w:numPr>
          <w:ilvl w:val="0"/>
          <w:numId w:val="6"/>
        </w:numPr>
        <w:spacing w:before="100" w:beforeAutospacing="1" w:after="100" w:afterAutospacing="1" w:line="240" w:lineRule="auto"/>
      </w:pPr>
      <w:proofErr w:type="spellStart"/>
      <w:r>
        <w:t>Xpath</w:t>
      </w:r>
      <w:proofErr w:type="spellEnd"/>
    </w:p>
    <w:p w:rsidR="00E97265" w:rsidRDefault="00E97265" w:rsidP="00E97265">
      <w:pPr>
        <w:numPr>
          <w:ilvl w:val="0"/>
          <w:numId w:val="6"/>
        </w:numPr>
        <w:spacing w:before="100" w:beforeAutospacing="1" w:after="100" w:afterAutospacing="1" w:line="240" w:lineRule="auto"/>
      </w:pPr>
      <w:r>
        <w:t>CSS Selector</w:t>
      </w:r>
    </w:p>
    <w:p w:rsidR="00E97265" w:rsidRDefault="00E97265" w:rsidP="00E97265">
      <w:pPr>
        <w:numPr>
          <w:ilvl w:val="0"/>
          <w:numId w:val="6"/>
        </w:numPr>
        <w:spacing w:before="100" w:beforeAutospacing="1" w:after="100" w:afterAutospacing="1" w:line="240" w:lineRule="auto"/>
      </w:pPr>
      <w:r>
        <w:t>DOM</w:t>
      </w:r>
    </w:p>
    <w:p w:rsidR="00E97265" w:rsidRDefault="00E97265" w:rsidP="00E97265">
      <w:pPr>
        <w:pStyle w:val="NormalWeb"/>
      </w:pPr>
      <w:r>
        <w:rPr>
          <w:rStyle w:val="Strong"/>
          <w:color w:val="FF6600"/>
        </w:rPr>
        <w:t>Q  11)</w:t>
      </w:r>
      <w:r>
        <w:rPr>
          <w:color w:val="FF6600"/>
        </w:rPr>
        <w:t xml:space="preserve"> </w:t>
      </w:r>
      <w:proofErr w:type="gramStart"/>
      <w:r>
        <w:rPr>
          <w:rStyle w:val="Strong"/>
          <w:color w:val="FF6600"/>
        </w:rPr>
        <w:t>What</w:t>
      </w:r>
      <w:proofErr w:type="gramEnd"/>
      <w:r>
        <w:rPr>
          <w:rStyle w:val="Strong"/>
          <w:color w:val="FF6600"/>
        </w:rPr>
        <w:t xml:space="preserve"> is the difference between assert and verify commands?</w:t>
      </w:r>
    </w:p>
    <w:p w:rsidR="00E97265" w:rsidRDefault="00E97265" w:rsidP="00E97265">
      <w:pPr>
        <w:pStyle w:val="NormalWeb"/>
      </w:pPr>
      <w:r>
        <w:rPr>
          <w:rStyle w:val="Strong"/>
        </w:rPr>
        <w:t xml:space="preserve">Assert: </w:t>
      </w:r>
      <w: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E97265" w:rsidRDefault="00E97265" w:rsidP="00E97265">
      <w:pPr>
        <w:pStyle w:val="NormalWeb"/>
      </w:pPr>
      <w:r>
        <w:rPr>
          <w:rStyle w:val="Strong"/>
        </w:rPr>
        <w:t xml:space="preserve">Verify: </w:t>
      </w:r>
      <w:r>
        <w:t>Verify command also checks whether the given condition is true or false. Irrespective of the condition being true or false, the program execution doesn’t halt i.e. any failure during verification would not stop the execution and all the test steps would be executed.</w:t>
      </w:r>
    </w:p>
    <w:p w:rsidR="00E97265" w:rsidRDefault="00E97265" w:rsidP="00E97265">
      <w:pPr>
        <w:pStyle w:val="NormalWeb"/>
      </w:pPr>
      <w:r>
        <w:rPr>
          <w:rStyle w:val="Strong"/>
          <w:color w:val="FF6600"/>
        </w:rPr>
        <w:t xml:space="preserve">Q  12) </w:t>
      </w:r>
      <w:proofErr w:type="gramStart"/>
      <w:r>
        <w:rPr>
          <w:rStyle w:val="Strong"/>
          <w:color w:val="FF6600"/>
        </w:rPr>
        <w:t>What</w:t>
      </w:r>
      <w:proofErr w:type="gramEnd"/>
      <w:r>
        <w:rPr>
          <w:rStyle w:val="Strong"/>
          <w:color w:val="FF6600"/>
        </w:rPr>
        <w:t xml:space="preserve"> is an </w:t>
      </w:r>
      <w:proofErr w:type="spellStart"/>
      <w:r>
        <w:rPr>
          <w:rStyle w:val="Strong"/>
          <w:color w:val="FF6600"/>
        </w:rPr>
        <w:t>XPath</w:t>
      </w:r>
      <w:proofErr w:type="spellEnd"/>
      <w:r>
        <w:rPr>
          <w:rStyle w:val="Strong"/>
          <w:color w:val="FF6600"/>
        </w:rPr>
        <w:t>?</w:t>
      </w:r>
    </w:p>
    <w:p w:rsidR="00E97265" w:rsidRDefault="00E97265" w:rsidP="00E97265">
      <w:pPr>
        <w:pStyle w:val="NormalWeb"/>
      </w:pPr>
      <w:hyperlink r:id="rId36" w:tooltip="Xpath in Selenium" w:history="1">
        <w:proofErr w:type="spellStart"/>
        <w:r>
          <w:rPr>
            <w:rStyle w:val="Hyperlink"/>
          </w:rPr>
          <w:t>XPath</w:t>
        </w:r>
        <w:proofErr w:type="spellEnd"/>
      </w:hyperlink>
      <w:r>
        <w:t xml:space="preserve"> is used to locate a web element based on its XML path. XML stands for Extensible </w:t>
      </w:r>
      <w:proofErr w:type="spellStart"/>
      <w:r>
        <w:t>Markup</w:t>
      </w:r>
      <w:proofErr w:type="spellEnd"/>
      <w:r>
        <w:t xml:space="preserve"> Language and is used to store, organize and transport arbitrary data. It stores data in a key-value pair which is very much similar to HTML tags. Both being </w:t>
      </w:r>
      <w:proofErr w:type="spellStart"/>
      <w:r>
        <w:t>markup</w:t>
      </w:r>
      <w:proofErr w:type="spellEnd"/>
      <w:r>
        <w:t xml:space="preserve"> languages and since they fall under the same umbrella, </w:t>
      </w:r>
      <w:proofErr w:type="spellStart"/>
      <w:r>
        <w:t>XPath</w:t>
      </w:r>
      <w:proofErr w:type="spellEnd"/>
      <w:r>
        <w:t xml:space="preserve"> can be used to locate HTML elements.</w:t>
      </w:r>
    </w:p>
    <w:p w:rsidR="00E97265" w:rsidRDefault="00E97265" w:rsidP="00E97265">
      <w:pPr>
        <w:pStyle w:val="NormalWeb"/>
      </w:pPr>
      <w:r>
        <w:t xml:space="preserve">The fundamental behind locating elements using </w:t>
      </w:r>
      <w:proofErr w:type="spellStart"/>
      <w:r>
        <w:t>XPath</w:t>
      </w:r>
      <w:proofErr w:type="spellEnd"/>
      <w:r>
        <w:t xml:space="preserve"> is the traversing between various elements across the entire page and thus enabling a user to find an element with the reference of another element.</w:t>
      </w:r>
    </w:p>
    <w:p w:rsidR="00E97265" w:rsidRDefault="00E97265" w:rsidP="00E97265">
      <w:pPr>
        <w:pStyle w:val="NormalWeb"/>
      </w:pPr>
      <w:r>
        <w:rPr>
          <w:rStyle w:val="Strong"/>
          <w:color w:val="FF6600"/>
        </w:rPr>
        <w:t xml:space="preserve">Q  13) </w:t>
      </w:r>
      <w:proofErr w:type="gramStart"/>
      <w:r>
        <w:rPr>
          <w:rStyle w:val="Strong"/>
          <w:color w:val="FF6600"/>
        </w:rPr>
        <w:t>What</w:t>
      </w:r>
      <w:proofErr w:type="gramEnd"/>
      <w:r>
        <w:rPr>
          <w:rStyle w:val="Strong"/>
          <w:color w:val="FF6600"/>
        </w:rPr>
        <w:t xml:space="preserve"> is the difference between “/” and “//” in </w:t>
      </w:r>
      <w:proofErr w:type="spellStart"/>
      <w:r>
        <w:rPr>
          <w:rStyle w:val="Strong"/>
          <w:color w:val="FF6600"/>
        </w:rPr>
        <w:t>Xpath</w:t>
      </w:r>
      <w:proofErr w:type="spellEnd"/>
      <w:r>
        <w:rPr>
          <w:rStyle w:val="Strong"/>
          <w:color w:val="FF6600"/>
        </w:rPr>
        <w:t>?</w:t>
      </w:r>
    </w:p>
    <w:p w:rsidR="00E97265" w:rsidRDefault="00E97265" w:rsidP="00E97265">
      <w:pPr>
        <w:pStyle w:val="NormalWeb"/>
      </w:pPr>
      <w:r>
        <w:rPr>
          <w:rStyle w:val="Strong"/>
        </w:rPr>
        <w:t xml:space="preserve">Single Slash “/” – </w:t>
      </w:r>
      <w:r>
        <w:t xml:space="preserve">Single slash is used to create </w:t>
      </w:r>
      <w:proofErr w:type="spellStart"/>
      <w:r>
        <w:t>Xpath</w:t>
      </w:r>
      <w:proofErr w:type="spellEnd"/>
      <w:r>
        <w:t xml:space="preserve"> with absolute path i.e. the </w:t>
      </w:r>
      <w:proofErr w:type="spellStart"/>
      <w:r>
        <w:t>xpath</w:t>
      </w:r>
      <w:proofErr w:type="spellEnd"/>
      <w:r>
        <w:t xml:space="preserve"> would be created to start selection from the document node/start node.</w:t>
      </w:r>
    </w:p>
    <w:p w:rsidR="00E97265" w:rsidRDefault="00E97265" w:rsidP="00E97265">
      <w:pPr>
        <w:pStyle w:val="NormalWeb"/>
      </w:pPr>
      <w:r>
        <w:rPr>
          <w:rStyle w:val="Strong"/>
        </w:rPr>
        <w:t>Double Slash “//” –</w:t>
      </w:r>
      <w:r>
        <w:t xml:space="preserve"> Double slash is used to create </w:t>
      </w:r>
      <w:proofErr w:type="spellStart"/>
      <w:r>
        <w:t>Xpath</w:t>
      </w:r>
      <w:proofErr w:type="spellEnd"/>
      <w:r>
        <w:t xml:space="preserve"> with relative path i.e. the </w:t>
      </w:r>
      <w:proofErr w:type="spellStart"/>
      <w:r>
        <w:t>xpath</w:t>
      </w:r>
      <w:proofErr w:type="spellEnd"/>
      <w:r>
        <w:t xml:space="preserve"> would be created to start selection from anywhere within the document.</w:t>
      </w:r>
    </w:p>
    <w:p w:rsidR="00E97265" w:rsidRDefault="00E97265" w:rsidP="00E97265">
      <w:pPr>
        <w:pStyle w:val="NormalWeb"/>
      </w:pPr>
      <w:r>
        <w:rPr>
          <w:rStyle w:val="Strong"/>
          <w:color w:val="FF6600"/>
        </w:rPr>
        <w:t xml:space="preserve">Q  14) </w:t>
      </w:r>
      <w:proofErr w:type="gramStart"/>
      <w:r>
        <w:rPr>
          <w:rStyle w:val="Strong"/>
          <w:color w:val="FF6600"/>
        </w:rPr>
        <w:t>What</w:t>
      </w:r>
      <w:proofErr w:type="gramEnd"/>
      <w:r>
        <w:rPr>
          <w:rStyle w:val="Strong"/>
          <w:color w:val="FF6600"/>
        </w:rPr>
        <w:t xml:space="preserve"> is Same origin policy and how it can be handled?</w:t>
      </w:r>
    </w:p>
    <w:p w:rsidR="00E97265" w:rsidRDefault="00E97265" w:rsidP="00E97265">
      <w:pPr>
        <w:pStyle w:val="NormalWeb"/>
      </w:pPr>
      <w:r>
        <w:lastRenderedPageBreak/>
        <w:t>The problem of same origin policy disallows to access the DOM of a document from an origin that is different from the origin we are trying to access the document.</w:t>
      </w:r>
    </w:p>
    <w:p w:rsidR="00E97265" w:rsidRDefault="00E97265" w:rsidP="00E97265">
      <w:pPr>
        <w:pStyle w:val="NormalWeb"/>
      </w:pPr>
      <w:r>
        <w:t>Origin is a sequential combination of scheme, host, and port of the URL. For example, for a URL https://www.softwaretestinghelp.com/resources/, the origin is a combination of http, softwaretestinghelp.com, 80 correspondingly.</w:t>
      </w:r>
    </w:p>
    <w:p w:rsidR="00E97265" w:rsidRDefault="00E97265" w:rsidP="00E97265">
      <w:pPr>
        <w:pStyle w:val="NormalWeb"/>
      </w:pPr>
      <w:r>
        <w:t>Thus the Selenium Core (JavaScript Program) cannot access the elements from an origin that is different from where it was launched. For Example, if I have launched the JavaScript Program from “https://www.softwaretestinghelp.com”, then I would be able to access the pages within the same domain such as “https://www.softwaretestinghelp.com/resources” or “https://www.softwaretestinghelp.com/istqb-free-updates/”. The other domains like google.com, seleniumhq.org would no more be accessible.</w:t>
      </w:r>
    </w:p>
    <w:p w:rsidR="00E97265" w:rsidRDefault="00E97265" w:rsidP="00E97265">
      <w:pPr>
        <w:pStyle w:val="NormalWeb"/>
      </w:pPr>
      <w:r>
        <w:t>So, In order to handle same origin policy, Selenium Remote Control was introduced.</w:t>
      </w:r>
    </w:p>
    <w:p w:rsidR="00E97265" w:rsidRDefault="00E97265" w:rsidP="00E97265">
      <w:pPr>
        <w:pStyle w:val="NormalWeb"/>
      </w:pPr>
      <w:r>
        <w:rPr>
          <w:rStyle w:val="Strong"/>
          <w:color w:val="FF6600"/>
        </w:rPr>
        <w:t>Q  15)</w:t>
      </w:r>
      <w:r>
        <w:rPr>
          <w:color w:val="FF6600"/>
        </w:rPr>
        <w:t xml:space="preserve"> </w:t>
      </w:r>
      <w:r>
        <w:rPr>
          <w:rStyle w:val="Strong"/>
          <w:color w:val="FF6600"/>
        </w:rPr>
        <w:t>When should I use Selenium Grid?</w:t>
      </w:r>
    </w:p>
    <w:p w:rsidR="00E97265" w:rsidRDefault="00E97265" w:rsidP="00E97265">
      <w:pPr>
        <w:pStyle w:val="NormalWeb"/>
      </w:pPr>
      <w:r>
        <w:t>Selenium Grid can be used to execute same or different test scripts on multiple platforms and browsers concurrently so as to achieve distributed test execution, testing under different environments and saving execution time remarkably.</w:t>
      </w:r>
    </w:p>
    <w:p w:rsidR="00E97265" w:rsidRDefault="00E97265" w:rsidP="00E97265">
      <w:pPr>
        <w:pStyle w:val="NormalWeb"/>
      </w:pPr>
      <w:r>
        <w:rPr>
          <w:rStyle w:val="Strong"/>
          <w:color w:val="FF6600"/>
        </w:rPr>
        <w:t xml:space="preserve">Q  16) </w:t>
      </w:r>
      <w:proofErr w:type="gramStart"/>
      <w:r>
        <w:rPr>
          <w:rStyle w:val="Strong"/>
          <w:color w:val="FF6600"/>
        </w:rPr>
        <w:t>What</w:t>
      </w:r>
      <w:proofErr w:type="gramEnd"/>
      <w:r>
        <w:rPr>
          <w:rStyle w:val="Strong"/>
          <w:color w:val="FF6600"/>
        </w:rPr>
        <w:t xml:space="preserve"> do we mean by Selenium 1 and Selenium 2?</w:t>
      </w:r>
    </w:p>
    <w:p w:rsidR="00E97265" w:rsidRDefault="00E97265" w:rsidP="00E97265">
      <w:pPr>
        <w:pStyle w:val="NormalWeb"/>
      </w:pPr>
      <w:r>
        <w:t xml:space="preserve">Selenium RC and </w:t>
      </w:r>
      <w:proofErr w:type="spellStart"/>
      <w:r>
        <w:t>WebDriver</w:t>
      </w:r>
      <w:proofErr w:type="spellEnd"/>
      <w:r>
        <w:t>, in a combination, are popularly known as Selenium 2. Selenium RC alone is also referred as Selenium 1.</w:t>
      </w:r>
    </w:p>
    <w:p w:rsidR="00E97265" w:rsidRDefault="00E97265" w:rsidP="00E97265">
      <w:pPr>
        <w:pStyle w:val="NormalWeb"/>
      </w:pPr>
      <w:r>
        <w:rPr>
          <w:rStyle w:val="Strong"/>
          <w:color w:val="FF6600"/>
        </w:rPr>
        <w:t xml:space="preserve">Q  17) </w:t>
      </w:r>
      <w:proofErr w:type="gramStart"/>
      <w:r>
        <w:rPr>
          <w:rStyle w:val="Strong"/>
          <w:color w:val="FF6600"/>
        </w:rPr>
        <w:t>Which</w:t>
      </w:r>
      <w:proofErr w:type="gramEnd"/>
      <w:r>
        <w:rPr>
          <w:rStyle w:val="Strong"/>
          <w:color w:val="FF6600"/>
        </w:rPr>
        <w:t xml:space="preserve"> is the latest Selenium tool?</w:t>
      </w:r>
    </w:p>
    <w:p w:rsidR="00E97265" w:rsidRDefault="00E97265" w:rsidP="00E97265">
      <w:pPr>
        <w:pStyle w:val="NormalWeb"/>
      </w:pPr>
      <w:proofErr w:type="spellStart"/>
      <w:r>
        <w:t>WebDriver</w:t>
      </w:r>
      <w:proofErr w:type="spellEnd"/>
    </w:p>
    <w:p w:rsidR="00E97265" w:rsidRDefault="00E97265" w:rsidP="00E97265">
      <w:pPr>
        <w:pStyle w:val="NormalWeb"/>
      </w:pPr>
      <w:r>
        <w:rPr>
          <w:rStyle w:val="Strong"/>
          <w:color w:val="FF6600"/>
        </w:rPr>
        <w:t xml:space="preserve">Q  18) How do I launch the browser using </w:t>
      </w:r>
      <w:proofErr w:type="spellStart"/>
      <w:r>
        <w:rPr>
          <w:rStyle w:val="Strong"/>
          <w:color w:val="FF6600"/>
        </w:rPr>
        <w:t>WebDriver</w:t>
      </w:r>
      <w:proofErr w:type="spellEnd"/>
      <w:r>
        <w:rPr>
          <w:rStyle w:val="Strong"/>
          <w:color w:val="FF6600"/>
        </w:rPr>
        <w:t>?</w:t>
      </w:r>
    </w:p>
    <w:p w:rsidR="00E97265" w:rsidRDefault="00E97265" w:rsidP="00E97265">
      <w:pPr>
        <w:pStyle w:val="NormalWeb"/>
      </w:pPr>
      <w:r>
        <w:t>The following syntax can be used to launch Browser</w:t>
      </w:r>
      <w:proofErr w:type="gramStart"/>
      <w:r>
        <w:t>:</w:t>
      </w:r>
      <w:proofErr w:type="gramEnd"/>
      <w:r>
        <w:br/>
      </w:r>
      <w:proofErr w:type="spellStart"/>
      <w:r>
        <w:rPr>
          <w:rStyle w:val="Emphasis"/>
        </w:rPr>
        <w:t>WebDriver</w:t>
      </w:r>
      <w:proofErr w:type="spellEnd"/>
      <w:r>
        <w:rPr>
          <w:rStyle w:val="Emphasis"/>
        </w:rPr>
        <w:t xml:space="preserve"> driver = </w:t>
      </w:r>
      <w:r>
        <w:rPr>
          <w:rStyle w:val="Emphasis"/>
          <w:b/>
          <w:bCs/>
        </w:rPr>
        <w:t>new</w:t>
      </w:r>
      <w:r>
        <w:rPr>
          <w:rStyle w:val="Emphasis"/>
        </w:rPr>
        <w:t xml:space="preserve"> </w:t>
      </w:r>
      <w:proofErr w:type="spellStart"/>
      <w:r>
        <w:rPr>
          <w:rStyle w:val="Emphasis"/>
        </w:rPr>
        <w:t>FirefoxDriver</w:t>
      </w:r>
      <w:proofErr w:type="spellEnd"/>
      <w:r>
        <w:rPr>
          <w:rStyle w:val="Emphasis"/>
        </w:rPr>
        <w:t>();</w:t>
      </w:r>
      <w:r>
        <w:br/>
      </w:r>
      <w:proofErr w:type="spellStart"/>
      <w:r>
        <w:rPr>
          <w:rStyle w:val="Emphasis"/>
        </w:rPr>
        <w:t>WebDriver</w:t>
      </w:r>
      <w:proofErr w:type="spellEnd"/>
      <w:r>
        <w:rPr>
          <w:rStyle w:val="Emphasis"/>
        </w:rPr>
        <w:t xml:space="preserve"> driver = </w:t>
      </w:r>
      <w:r>
        <w:rPr>
          <w:rStyle w:val="Emphasis"/>
          <w:b/>
          <w:bCs/>
        </w:rPr>
        <w:t>new</w:t>
      </w:r>
      <w:r>
        <w:rPr>
          <w:rStyle w:val="Emphasis"/>
        </w:rPr>
        <w:t xml:space="preserve"> </w:t>
      </w:r>
      <w:proofErr w:type="spellStart"/>
      <w:r>
        <w:rPr>
          <w:rStyle w:val="Emphasis"/>
        </w:rPr>
        <w:t>ChromeDriver</w:t>
      </w:r>
      <w:proofErr w:type="spellEnd"/>
      <w:r>
        <w:rPr>
          <w:rStyle w:val="Emphasis"/>
        </w:rPr>
        <w:t>();</w:t>
      </w:r>
      <w:r>
        <w:br/>
      </w:r>
      <w:proofErr w:type="spellStart"/>
      <w:r>
        <w:rPr>
          <w:rStyle w:val="Emphasis"/>
        </w:rPr>
        <w:t>WebDriver</w:t>
      </w:r>
      <w:proofErr w:type="spellEnd"/>
      <w:r>
        <w:rPr>
          <w:rStyle w:val="Emphasis"/>
        </w:rPr>
        <w:t xml:space="preserve"> driver = </w:t>
      </w:r>
      <w:r>
        <w:rPr>
          <w:rStyle w:val="Emphasis"/>
          <w:b/>
          <w:bCs/>
        </w:rPr>
        <w:t>new</w:t>
      </w:r>
      <w:r>
        <w:rPr>
          <w:rStyle w:val="Emphasis"/>
        </w:rPr>
        <w:t xml:space="preserve"> </w:t>
      </w:r>
      <w:proofErr w:type="spellStart"/>
      <w:r>
        <w:rPr>
          <w:rStyle w:val="Emphasis"/>
        </w:rPr>
        <w:t>InternetExplorerDriver</w:t>
      </w:r>
      <w:proofErr w:type="spellEnd"/>
      <w:r>
        <w:rPr>
          <w:rStyle w:val="Emphasis"/>
        </w:rPr>
        <w:t>();</w:t>
      </w:r>
    </w:p>
    <w:p w:rsidR="00E97265" w:rsidRDefault="00E97265" w:rsidP="00E97265">
      <w:pPr>
        <w:pStyle w:val="NormalWeb"/>
      </w:pPr>
      <w:r>
        <w:rPr>
          <w:rStyle w:val="Strong"/>
          <w:color w:val="FF6600"/>
        </w:rPr>
        <w:t xml:space="preserve">Q  19) </w:t>
      </w:r>
      <w:proofErr w:type="gramStart"/>
      <w:r>
        <w:rPr>
          <w:rStyle w:val="Strong"/>
          <w:color w:val="FF6600"/>
        </w:rPr>
        <w:t>What</w:t>
      </w:r>
      <w:proofErr w:type="gramEnd"/>
      <w:r>
        <w:rPr>
          <w:rStyle w:val="Strong"/>
          <w:color w:val="FF6600"/>
        </w:rPr>
        <w:t xml:space="preserve"> are the different types of Drivers available in </w:t>
      </w:r>
      <w:proofErr w:type="spellStart"/>
      <w:r>
        <w:rPr>
          <w:rStyle w:val="Strong"/>
          <w:color w:val="FF6600"/>
        </w:rPr>
        <w:t>WebDriver</w:t>
      </w:r>
      <w:proofErr w:type="spellEnd"/>
      <w:r>
        <w:rPr>
          <w:rStyle w:val="Strong"/>
          <w:color w:val="FF6600"/>
        </w:rPr>
        <w:t>?</w:t>
      </w:r>
    </w:p>
    <w:p w:rsidR="00E97265" w:rsidRDefault="00E97265" w:rsidP="00E97265">
      <w:pPr>
        <w:pStyle w:val="NormalWeb"/>
      </w:pPr>
      <w:r>
        <w:t xml:space="preserve">The different drivers available in </w:t>
      </w:r>
      <w:proofErr w:type="spellStart"/>
      <w:r>
        <w:t>WebDriver</w:t>
      </w:r>
      <w:proofErr w:type="spellEnd"/>
      <w:r>
        <w:t xml:space="preserve"> are:</w:t>
      </w:r>
    </w:p>
    <w:p w:rsidR="00E97265" w:rsidRDefault="00E97265" w:rsidP="00E97265">
      <w:pPr>
        <w:numPr>
          <w:ilvl w:val="0"/>
          <w:numId w:val="7"/>
        </w:numPr>
        <w:spacing w:before="100" w:beforeAutospacing="1" w:after="100" w:afterAutospacing="1" w:line="240" w:lineRule="auto"/>
      </w:pPr>
      <w:proofErr w:type="spellStart"/>
      <w:r>
        <w:t>FirefoxDriver</w:t>
      </w:r>
      <w:proofErr w:type="spellEnd"/>
    </w:p>
    <w:p w:rsidR="00E97265" w:rsidRDefault="00E97265" w:rsidP="00E97265">
      <w:pPr>
        <w:numPr>
          <w:ilvl w:val="0"/>
          <w:numId w:val="7"/>
        </w:numPr>
        <w:spacing w:before="100" w:beforeAutospacing="1" w:after="100" w:afterAutospacing="1" w:line="240" w:lineRule="auto"/>
      </w:pPr>
      <w:proofErr w:type="spellStart"/>
      <w:r>
        <w:t>InternetExplorerDriver</w:t>
      </w:r>
      <w:proofErr w:type="spellEnd"/>
    </w:p>
    <w:p w:rsidR="00E97265" w:rsidRDefault="00E97265" w:rsidP="00E97265">
      <w:pPr>
        <w:numPr>
          <w:ilvl w:val="0"/>
          <w:numId w:val="7"/>
        </w:numPr>
        <w:spacing w:before="100" w:beforeAutospacing="1" w:after="100" w:afterAutospacing="1" w:line="240" w:lineRule="auto"/>
      </w:pPr>
      <w:proofErr w:type="spellStart"/>
      <w:r>
        <w:t>ChromeDriver</w:t>
      </w:r>
      <w:proofErr w:type="spellEnd"/>
    </w:p>
    <w:p w:rsidR="00E97265" w:rsidRDefault="00E97265" w:rsidP="00E97265">
      <w:pPr>
        <w:numPr>
          <w:ilvl w:val="0"/>
          <w:numId w:val="7"/>
        </w:numPr>
        <w:spacing w:before="100" w:beforeAutospacing="1" w:after="100" w:afterAutospacing="1" w:line="240" w:lineRule="auto"/>
      </w:pPr>
      <w:proofErr w:type="spellStart"/>
      <w:r>
        <w:t>SafariDriver</w:t>
      </w:r>
      <w:proofErr w:type="spellEnd"/>
    </w:p>
    <w:p w:rsidR="00E97265" w:rsidRDefault="00E97265" w:rsidP="00E97265">
      <w:pPr>
        <w:numPr>
          <w:ilvl w:val="0"/>
          <w:numId w:val="7"/>
        </w:numPr>
        <w:spacing w:before="100" w:beforeAutospacing="1" w:after="100" w:afterAutospacing="1" w:line="240" w:lineRule="auto"/>
      </w:pPr>
      <w:proofErr w:type="spellStart"/>
      <w:r>
        <w:t>OperaDriver</w:t>
      </w:r>
      <w:proofErr w:type="spellEnd"/>
    </w:p>
    <w:p w:rsidR="00E97265" w:rsidRDefault="00E97265" w:rsidP="00E97265">
      <w:pPr>
        <w:numPr>
          <w:ilvl w:val="0"/>
          <w:numId w:val="7"/>
        </w:numPr>
        <w:spacing w:before="100" w:beforeAutospacing="1" w:after="100" w:afterAutospacing="1" w:line="240" w:lineRule="auto"/>
      </w:pPr>
      <w:proofErr w:type="spellStart"/>
      <w:r>
        <w:t>AndroidDriver</w:t>
      </w:r>
      <w:proofErr w:type="spellEnd"/>
    </w:p>
    <w:p w:rsidR="00E97265" w:rsidRDefault="00E97265" w:rsidP="00E97265">
      <w:pPr>
        <w:numPr>
          <w:ilvl w:val="0"/>
          <w:numId w:val="7"/>
        </w:numPr>
        <w:spacing w:before="100" w:beforeAutospacing="1" w:after="100" w:afterAutospacing="1" w:line="240" w:lineRule="auto"/>
      </w:pPr>
      <w:proofErr w:type="spellStart"/>
      <w:r>
        <w:t>IPhoneDriver</w:t>
      </w:r>
      <w:proofErr w:type="spellEnd"/>
    </w:p>
    <w:p w:rsidR="00E97265" w:rsidRDefault="00E97265" w:rsidP="00E97265">
      <w:pPr>
        <w:numPr>
          <w:ilvl w:val="0"/>
          <w:numId w:val="7"/>
        </w:numPr>
        <w:spacing w:before="100" w:beforeAutospacing="1" w:after="100" w:afterAutospacing="1" w:line="240" w:lineRule="auto"/>
      </w:pPr>
      <w:proofErr w:type="spellStart"/>
      <w:r>
        <w:t>HtmlUnitDriver</w:t>
      </w:r>
      <w:proofErr w:type="spellEnd"/>
    </w:p>
    <w:p w:rsidR="00E97265" w:rsidRDefault="00E97265" w:rsidP="00E97265">
      <w:pPr>
        <w:pStyle w:val="NormalWeb"/>
      </w:pPr>
      <w:r>
        <w:rPr>
          <w:rStyle w:val="Strong"/>
          <w:color w:val="FF6600"/>
        </w:rPr>
        <w:lastRenderedPageBreak/>
        <w:t xml:space="preserve">Q  20) </w:t>
      </w:r>
      <w:proofErr w:type="gramStart"/>
      <w:r>
        <w:rPr>
          <w:rStyle w:val="Strong"/>
          <w:color w:val="FF6600"/>
        </w:rPr>
        <w:t>What</w:t>
      </w:r>
      <w:proofErr w:type="gramEnd"/>
      <w:r>
        <w:rPr>
          <w:rStyle w:val="Strong"/>
          <w:color w:val="FF6600"/>
        </w:rPr>
        <w:t xml:space="preserve"> are the different types of waits available in </w:t>
      </w:r>
      <w:proofErr w:type="spellStart"/>
      <w:r>
        <w:rPr>
          <w:rStyle w:val="Strong"/>
          <w:color w:val="FF6600"/>
        </w:rPr>
        <w:t>WebDriver</w:t>
      </w:r>
      <w:proofErr w:type="spellEnd"/>
      <w:r>
        <w:rPr>
          <w:rStyle w:val="Strong"/>
          <w:color w:val="FF6600"/>
        </w:rPr>
        <w:t>?</w:t>
      </w:r>
    </w:p>
    <w:p w:rsidR="00E97265" w:rsidRDefault="00E97265" w:rsidP="00E97265">
      <w:pPr>
        <w:pStyle w:val="NormalWeb"/>
      </w:pPr>
      <w:r>
        <w:t xml:space="preserve">There are two </w:t>
      </w:r>
      <w:hyperlink r:id="rId37" w:tooltip="Selenium Waits" w:history="1">
        <w:r>
          <w:rPr>
            <w:rStyle w:val="Hyperlink"/>
          </w:rPr>
          <w:t xml:space="preserve">types of waits available in </w:t>
        </w:r>
        <w:proofErr w:type="spellStart"/>
        <w:r>
          <w:rPr>
            <w:rStyle w:val="Hyperlink"/>
          </w:rPr>
          <w:t>WebDriver</w:t>
        </w:r>
        <w:proofErr w:type="spellEnd"/>
      </w:hyperlink>
      <w:r>
        <w:t>:</w:t>
      </w:r>
    </w:p>
    <w:p w:rsidR="00E97265" w:rsidRDefault="00E97265" w:rsidP="00E97265">
      <w:pPr>
        <w:numPr>
          <w:ilvl w:val="0"/>
          <w:numId w:val="8"/>
        </w:numPr>
        <w:spacing w:before="100" w:beforeAutospacing="1" w:after="100" w:afterAutospacing="1" w:line="240" w:lineRule="auto"/>
      </w:pPr>
      <w:r>
        <w:t>Implicit Wait</w:t>
      </w:r>
    </w:p>
    <w:p w:rsidR="00E97265" w:rsidRDefault="00E97265" w:rsidP="00E97265">
      <w:pPr>
        <w:numPr>
          <w:ilvl w:val="0"/>
          <w:numId w:val="8"/>
        </w:numPr>
        <w:spacing w:before="100" w:beforeAutospacing="1" w:after="100" w:afterAutospacing="1" w:line="240" w:lineRule="auto"/>
      </w:pPr>
      <w:r>
        <w:t>Explicit Wait</w:t>
      </w:r>
    </w:p>
    <w:p w:rsidR="00E97265" w:rsidRDefault="00E97265" w:rsidP="00E97265">
      <w:pPr>
        <w:pStyle w:val="NormalWeb"/>
      </w:pPr>
      <w:r>
        <w:rPr>
          <w:rStyle w:val="Strong"/>
        </w:rPr>
        <w:t xml:space="preserve">Implicit Wait: </w:t>
      </w:r>
      <w: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E97265" w:rsidRDefault="00E97265" w:rsidP="00E97265">
      <w:pPr>
        <w:pStyle w:val="NormalWeb"/>
      </w:pPr>
      <w:r>
        <w:rPr>
          <w:rStyle w:val="Strong"/>
        </w:rPr>
        <w:t>Explicit Wait:</w:t>
      </w:r>
      <w:r>
        <w:t xml:space="preserve"> Explicit waits are used to halt the execution till the time a particular condition is met or the maximum time has elapsed. Unlike Implicit waits, explicit waits are applied for a particular instance only.</w:t>
      </w:r>
    </w:p>
    <w:p w:rsidR="00E97265" w:rsidRDefault="00E97265" w:rsidP="00E97265">
      <w:pPr>
        <w:pStyle w:val="NormalWeb"/>
      </w:pPr>
      <w:r>
        <w:rPr>
          <w:rStyle w:val="Strong"/>
          <w:color w:val="FF6600"/>
        </w:rPr>
        <w:t>Q  21)</w:t>
      </w:r>
      <w:r>
        <w:rPr>
          <w:color w:val="FF6600"/>
        </w:rPr>
        <w:t xml:space="preserve"> </w:t>
      </w:r>
      <w:r>
        <w:rPr>
          <w:rStyle w:val="Strong"/>
          <w:color w:val="FF6600"/>
        </w:rPr>
        <w:t>How to type in a textbox using Selenium?</w:t>
      </w:r>
    </w:p>
    <w:p w:rsidR="00E97265" w:rsidRDefault="00E97265" w:rsidP="00E97265">
      <w:pPr>
        <w:pStyle w:val="NormalWeb"/>
      </w:pPr>
      <w:r>
        <w:t xml:space="preserve">The user can use </w:t>
      </w:r>
      <w:proofErr w:type="spellStart"/>
      <w:proofErr w:type="gramStart"/>
      <w:r>
        <w:t>sendKeys</w:t>
      </w:r>
      <w:proofErr w:type="spellEnd"/>
      <w:r>
        <w:t>(</w:t>
      </w:r>
      <w:proofErr w:type="gramEnd"/>
      <w:r>
        <w:t>“String to be entered”) to enter the string in the textbox.</w:t>
      </w:r>
    </w:p>
    <w:p w:rsidR="00E97265" w:rsidRDefault="00E97265" w:rsidP="00E97265">
      <w:pPr>
        <w:pStyle w:val="NormalWeb"/>
      </w:pPr>
      <w:r>
        <w:rPr>
          <w:rStyle w:val="Strong"/>
        </w:rPr>
        <w:t>Syntax</w:t>
      </w:r>
      <w:proofErr w:type="gramStart"/>
      <w:r>
        <w:rPr>
          <w:rStyle w:val="Strong"/>
        </w:rPr>
        <w:t>:</w:t>
      </w:r>
      <w:proofErr w:type="gramEnd"/>
      <w:r>
        <w:br/>
      </w:r>
      <w:proofErr w:type="spellStart"/>
      <w:r>
        <w:rPr>
          <w:rStyle w:val="Emphasis"/>
        </w:rPr>
        <w:t>WebElement</w:t>
      </w:r>
      <w:proofErr w:type="spellEnd"/>
      <w:r>
        <w:rPr>
          <w:rStyle w:val="Emphasis"/>
        </w:rPr>
        <w:t xml:space="preserve"> username = </w:t>
      </w:r>
      <w:proofErr w:type="spellStart"/>
      <w:r>
        <w:rPr>
          <w:rStyle w:val="Emphasis"/>
        </w:rPr>
        <w:t>drv.findElement</w:t>
      </w:r>
      <w:proofErr w:type="spellEnd"/>
      <w:r>
        <w:rPr>
          <w:rStyle w:val="Emphasis"/>
        </w:rPr>
        <w:t>(By.id(“Email”));</w:t>
      </w:r>
      <w:r>
        <w:br/>
      </w:r>
      <w:r>
        <w:rPr>
          <w:rStyle w:val="Emphasis"/>
        </w:rPr>
        <w:t>// entering username</w:t>
      </w:r>
      <w:r>
        <w:br/>
      </w:r>
      <w:proofErr w:type="spellStart"/>
      <w:r>
        <w:rPr>
          <w:rStyle w:val="Emphasis"/>
        </w:rPr>
        <w:t>username.sendKeys</w:t>
      </w:r>
      <w:proofErr w:type="spellEnd"/>
      <w:r>
        <w:rPr>
          <w:rStyle w:val="Emphasis"/>
        </w:rPr>
        <w:t>(“</w:t>
      </w:r>
      <w:proofErr w:type="spellStart"/>
      <w:r>
        <w:rPr>
          <w:rStyle w:val="Emphasis"/>
        </w:rPr>
        <w:t>sth</w:t>
      </w:r>
      <w:proofErr w:type="spellEnd"/>
      <w:r>
        <w:rPr>
          <w:rStyle w:val="Emphasis"/>
        </w:rPr>
        <w:t>”);</w:t>
      </w:r>
    </w:p>
    <w:p w:rsidR="00E97265" w:rsidRDefault="00E97265" w:rsidP="00E97265">
      <w:pPr>
        <w:pStyle w:val="NormalWeb"/>
      </w:pPr>
      <w:r>
        <w:rPr>
          <w:rStyle w:val="Strong"/>
          <w:color w:val="FF6600"/>
        </w:rPr>
        <w:t>Q  22)</w:t>
      </w:r>
      <w:r>
        <w:rPr>
          <w:color w:val="FF6600"/>
        </w:rPr>
        <w:t xml:space="preserve"> </w:t>
      </w:r>
      <w:r>
        <w:rPr>
          <w:rStyle w:val="Strong"/>
          <w:color w:val="FF6600"/>
        </w:rPr>
        <w:t>How can you find if an element in displayed on the screen?</w:t>
      </w:r>
    </w:p>
    <w:p w:rsidR="00E97265" w:rsidRDefault="00E97265" w:rsidP="00E97265">
      <w:pPr>
        <w:pStyle w:val="NormalWeb"/>
      </w:pPr>
      <w:proofErr w:type="spellStart"/>
      <w:r>
        <w:t>WebDriver</w:t>
      </w:r>
      <w:proofErr w:type="spellEnd"/>
      <w:r>
        <w:t xml:space="preserve"> facilitates the user with the following methods to check the visibility of the web elements. These web elements can be buttons, drop boxes, checkboxes, radio buttons, labels etc.</w:t>
      </w:r>
    </w:p>
    <w:p w:rsidR="00E97265" w:rsidRDefault="00E97265" w:rsidP="00E97265">
      <w:pPr>
        <w:numPr>
          <w:ilvl w:val="0"/>
          <w:numId w:val="9"/>
        </w:numPr>
        <w:spacing w:before="100" w:beforeAutospacing="1" w:after="100" w:afterAutospacing="1" w:line="240" w:lineRule="auto"/>
      </w:pPr>
      <w:proofErr w:type="spellStart"/>
      <w:r>
        <w:t>isDisplayed</w:t>
      </w:r>
      <w:proofErr w:type="spellEnd"/>
      <w:r>
        <w:t>()</w:t>
      </w:r>
    </w:p>
    <w:p w:rsidR="00E97265" w:rsidRDefault="00E97265" w:rsidP="00E97265">
      <w:pPr>
        <w:numPr>
          <w:ilvl w:val="0"/>
          <w:numId w:val="9"/>
        </w:numPr>
        <w:spacing w:before="100" w:beforeAutospacing="1" w:after="100" w:afterAutospacing="1" w:line="240" w:lineRule="auto"/>
      </w:pPr>
      <w:proofErr w:type="spellStart"/>
      <w:r>
        <w:t>isSelected</w:t>
      </w:r>
      <w:proofErr w:type="spellEnd"/>
      <w:r>
        <w:t>()</w:t>
      </w:r>
    </w:p>
    <w:p w:rsidR="00E97265" w:rsidRDefault="00E97265" w:rsidP="00E97265">
      <w:pPr>
        <w:numPr>
          <w:ilvl w:val="0"/>
          <w:numId w:val="9"/>
        </w:numPr>
        <w:spacing w:before="100" w:beforeAutospacing="1" w:after="100" w:afterAutospacing="1" w:line="240" w:lineRule="auto"/>
      </w:pPr>
      <w:proofErr w:type="spellStart"/>
      <w:r>
        <w:t>isEnabled</w:t>
      </w:r>
      <w:proofErr w:type="spellEnd"/>
      <w:r>
        <w:t>()</w:t>
      </w:r>
    </w:p>
    <w:p w:rsidR="00E97265" w:rsidRDefault="00E97265" w:rsidP="00E97265">
      <w:pPr>
        <w:pStyle w:val="NormalWeb"/>
      </w:pPr>
      <w:r>
        <w:rPr>
          <w:rStyle w:val="Strong"/>
        </w:rPr>
        <w:t>Syntax:</w:t>
      </w:r>
    </w:p>
    <w:p w:rsidR="00E97265" w:rsidRDefault="00E97265" w:rsidP="00E97265">
      <w:pPr>
        <w:pStyle w:val="NormalWeb"/>
      </w:pPr>
      <w:proofErr w:type="spellStart"/>
      <w:proofErr w:type="gramStart"/>
      <w:r>
        <w:rPr>
          <w:rStyle w:val="Strong"/>
        </w:rPr>
        <w:t>isDisplayed</w:t>
      </w:r>
      <w:proofErr w:type="spellEnd"/>
      <w:r>
        <w:rPr>
          <w:rStyle w:val="Strong"/>
        </w:rPr>
        <w:t>(</w:t>
      </w:r>
      <w:proofErr w:type="gramEnd"/>
      <w:r>
        <w:rPr>
          <w:rStyle w:val="Strong"/>
        </w:rPr>
        <w:t>):</w:t>
      </w:r>
      <w:r>
        <w:br/>
      </w:r>
      <w:proofErr w:type="spellStart"/>
      <w:r>
        <w:rPr>
          <w:rStyle w:val="Emphasis"/>
          <w:b/>
          <w:bCs/>
        </w:rPr>
        <w:t>boolean</w:t>
      </w:r>
      <w:proofErr w:type="spellEnd"/>
      <w:r>
        <w:rPr>
          <w:rStyle w:val="Emphasis"/>
        </w:rPr>
        <w:t xml:space="preserve"> </w:t>
      </w:r>
      <w:proofErr w:type="spellStart"/>
      <w:r>
        <w:rPr>
          <w:rStyle w:val="Emphasis"/>
        </w:rPr>
        <w:t>buttonPresence</w:t>
      </w:r>
      <w:proofErr w:type="spellEnd"/>
      <w:r>
        <w:rPr>
          <w:rStyle w:val="Emphasis"/>
        </w:rPr>
        <w:t xml:space="preserve"> = </w:t>
      </w:r>
      <w:proofErr w:type="spellStart"/>
      <w:r>
        <w:rPr>
          <w:rStyle w:val="Emphasis"/>
        </w:rPr>
        <w:t>driver.findElement</w:t>
      </w:r>
      <w:proofErr w:type="spellEnd"/>
      <w:r>
        <w:rPr>
          <w:rStyle w:val="Emphasis"/>
        </w:rPr>
        <w:t>(By.id(“</w:t>
      </w:r>
      <w:proofErr w:type="spellStart"/>
      <w:r>
        <w:rPr>
          <w:rStyle w:val="Emphasis"/>
        </w:rPr>
        <w:t>gbqfba</w:t>
      </w:r>
      <w:proofErr w:type="spellEnd"/>
      <w:r>
        <w:rPr>
          <w:rStyle w:val="Emphasis"/>
        </w:rPr>
        <w:t>”)).</w:t>
      </w:r>
      <w:proofErr w:type="spellStart"/>
      <w:r>
        <w:rPr>
          <w:rStyle w:val="Emphasis"/>
        </w:rPr>
        <w:t>isDisplayed</w:t>
      </w:r>
      <w:proofErr w:type="spellEnd"/>
      <w:r>
        <w:rPr>
          <w:rStyle w:val="Emphasis"/>
        </w:rPr>
        <w:t>();</w:t>
      </w:r>
    </w:p>
    <w:p w:rsidR="00E97265" w:rsidRDefault="00E97265" w:rsidP="00E97265">
      <w:pPr>
        <w:pStyle w:val="NormalWeb"/>
      </w:pPr>
      <w:proofErr w:type="spellStart"/>
      <w:proofErr w:type="gramStart"/>
      <w:r>
        <w:rPr>
          <w:rStyle w:val="Strong"/>
        </w:rPr>
        <w:t>isSelected</w:t>
      </w:r>
      <w:proofErr w:type="spellEnd"/>
      <w:r>
        <w:rPr>
          <w:rStyle w:val="Strong"/>
        </w:rPr>
        <w:t>(</w:t>
      </w:r>
      <w:proofErr w:type="gramEnd"/>
      <w:r>
        <w:rPr>
          <w:rStyle w:val="Strong"/>
        </w:rPr>
        <w:t>):</w:t>
      </w:r>
      <w:r>
        <w:br/>
      </w:r>
      <w:proofErr w:type="spellStart"/>
      <w:r>
        <w:rPr>
          <w:rStyle w:val="Emphasis"/>
          <w:b/>
          <w:bCs/>
        </w:rPr>
        <w:t>boolean</w:t>
      </w:r>
      <w:proofErr w:type="spellEnd"/>
      <w:r>
        <w:rPr>
          <w:rStyle w:val="Emphasis"/>
        </w:rPr>
        <w:t xml:space="preserve"> </w:t>
      </w:r>
      <w:proofErr w:type="spellStart"/>
      <w:r>
        <w:rPr>
          <w:rStyle w:val="Emphasis"/>
        </w:rPr>
        <w:t>buttonSelected</w:t>
      </w:r>
      <w:proofErr w:type="spellEnd"/>
      <w:r>
        <w:rPr>
          <w:rStyle w:val="Emphasis"/>
        </w:rPr>
        <w:t xml:space="preserve"> = </w:t>
      </w:r>
      <w:proofErr w:type="spellStart"/>
      <w:r>
        <w:rPr>
          <w:rStyle w:val="Emphasis"/>
        </w:rPr>
        <w:t>driver.findElement</w:t>
      </w:r>
      <w:proofErr w:type="spellEnd"/>
      <w:r>
        <w:rPr>
          <w:rStyle w:val="Emphasis"/>
        </w:rPr>
        <w:t>(By.id(“</w:t>
      </w:r>
      <w:proofErr w:type="spellStart"/>
      <w:r>
        <w:rPr>
          <w:rStyle w:val="Emphasis"/>
        </w:rPr>
        <w:t>gbqfba</w:t>
      </w:r>
      <w:proofErr w:type="spellEnd"/>
      <w:r>
        <w:rPr>
          <w:rStyle w:val="Emphasis"/>
        </w:rPr>
        <w:t>”)).</w:t>
      </w:r>
      <w:proofErr w:type="spellStart"/>
      <w:r>
        <w:rPr>
          <w:rStyle w:val="Emphasis"/>
        </w:rPr>
        <w:t>isSelected</w:t>
      </w:r>
      <w:proofErr w:type="spellEnd"/>
      <w:r>
        <w:rPr>
          <w:rStyle w:val="Emphasis"/>
        </w:rPr>
        <w:t>();</w:t>
      </w:r>
    </w:p>
    <w:p w:rsidR="00E97265" w:rsidRDefault="00E97265" w:rsidP="00E97265">
      <w:pPr>
        <w:pStyle w:val="NormalWeb"/>
      </w:pPr>
      <w:proofErr w:type="spellStart"/>
      <w:proofErr w:type="gramStart"/>
      <w:r>
        <w:rPr>
          <w:rStyle w:val="Strong"/>
        </w:rPr>
        <w:t>isEnabled</w:t>
      </w:r>
      <w:proofErr w:type="spellEnd"/>
      <w:r>
        <w:rPr>
          <w:rStyle w:val="Strong"/>
        </w:rPr>
        <w:t>(</w:t>
      </w:r>
      <w:proofErr w:type="gramEnd"/>
      <w:r>
        <w:rPr>
          <w:rStyle w:val="Strong"/>
        </w:rPr>
        <w:t>):</w:t>
      </w:r>
      <w:r>
        <w:br/>
      </w:r>
      <w:proofErr w:type="spellStart"/>
      <w:r>
        <w:rPr>
          <w:rStyle w:val="Emphasis"/>
          <w:b/>
          <w:bCs/>
        </w:rPr>
        <w:t>boolean</w:t>
      </w:r>
      <w:proofErr w:type="spellEnd"/>
      <w:r>
        <w:rPr>
          <w:rStyle w:val="Emphasis"/>
        </w:rPr>
        <w:t xml:space="preserve"> </w:t>
      </w:r>
      <w:proofErr w:type="spellStart"/>
      <w:r>
        <w:rPr>
          <w:rStyle w:val="Emphasis"/>
        </w:rPr>
        <w:t>searchIconEnabled</w:t>
      </w:r>
      <w:proofErr w:type="spellEnd"/>
      <w:r>
        <w:rPr>
          <w:rStyle w:val="Emphasis"/>
        </w:rPr>
        <w:t xml:space="preserve"> = </w:t>
      </w:r>
      <w:proofErr w:type="spellStart"/>
      <w:r>
        <w:rPr>
          <w:rStyle w:val="Emphasis"/>
        </w:rPr>
        <w:t>driver.findElement</w:t>
      </w:r>
      <w:proofErr w:type="spellEnd"/>
      <w:r>
        <w:rPr>
          <w:rStyle w:val="Emphasis"/>
        </w:rPr>
        <w:t>(By.id(“</w:t>
      </w:r>
      <w:proofErr w:type="spellStart"/>
      <w:r>
        <w:rPr>
          <w:rStyle w:val="Emphasis"/>
        </w:rPr>
        <w:t>gbqfb</w:t>
      </w:r>
      <w:proofErr w:type="spellEnd"/>
      <w:r>
        <w:rPr>
          <w:rStyle w:val="Emphasis"/>
        </w:rPr>
        <w:t>”)).</w:t>
      </w:r>
      <w:proofErr w:type="spellStart"/>
      <w:r>
        <w:rPr>
          <w:rStyle w:val="Emphasis"/>
        </w:rPr>
        <w:t>isEnabled</w:t>
      </w:r>
      <w:proofErr w:type="spellEnd"/>
      <w:r>
        <w:rPr>
          <w:rStyle w:val="Emphasis"/>
        </w:rPr>
        <w:t>();</w:t>
      </w:r>
    </w:p>
    <w:p w:rsidR="00E97265" w:rsidRDefault="00E97265" w:rsidP="00E97265">
      <w:pPr>
        <w:pStyle w:val="NormalWeb"/>
      </w:pPr>
      <w:r>
        <w:rPr>
          <w:rStyle w:val="Strong"/>
          <w:color w:val="FF6600"/>
        </w:rPr>
        <w:t>Q  23)</w:t>
      </w:r>
      <w:r>
        <w:rPr>
          <w:color w:val="FF6600"/>
        </w:rPr>
        <w:t xml:space="preserve"> </w:t>
      </w:r>
      <w:r>
        <w:rPr>
          <w:rStyle w:val="Strong"/>
          <w:color w:val="FF6600"/>
        </w:rPr>
        <w:t>How can we get a text of a web element?</w:t>
      </w:r>
    </w:p>
    <w:p w:rsidR="00E97265" w:rsidRDefault="00E97265" w:rsidP="00E97265">
      <w:pPr>
        <w:pStyle w:val="NormalWeb"/>
      </w:pPr>
      <w:r>
        <w:lastRenderedPageBreak/>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E97265" w:rsidRDefault="00E97265" w:rsidP="00E97265">
      <w:pPr>
        <w:pStyle w:val="NormalWeb"/>
      </w:pPr>
      <w:r>
        <w:rPr>
          <w:rStyle w:val="Strong"/>
        </w:rPr>
        <w:t>Syntax</w:t>
      </w:r>
      <w:proofErr w:type="gramStart"/>
      <w:r>
        <w:rPr>
          <w:rStyle w:val="Strong"/>
        </w:rPr>
        <w:t>:</w:t>
      </w:r>
      <w:proofErr w:type="gramEnd"/>
      <w:r>
        <w:br/>
      </w:r>
      <w:r>
        <w:rPr>
          <w:rStyle w:val="Emphasis"/>
        </w:rPr>
        <w:t xml:space="preserve">String Text = </w:t>
      </w:r>
      <w:proofErr w:type="spellStart"/>
      <w:r>
        <w:rPr>
          <w:rStyle w:val="Emphasis"/>
        </w:rPr>
        <w:t>driver.findElement</w:t>
      </w:r>
      <w:proofErr w:type="spellEnd"/>
      <w:r>
        <w:rPr>
          <w:rStyle w:val="Emphasis"/>
        </w:rPr>
        <w:t>(By.id(“Text”)).</w:t>
      </w:r>
      <w:proofErr w:type="spellStart"/>
      <w:r>
        <w:rPr>
          <w:rStyle w:val="Emphasis"/>
        </w:rPr>
        <w:t>getText</w:t>
      </w:r>
      <w:proofErr w:type="spellEnd"/>
      <w:r>
        <w:rPr>
          <w:rStyle w:val="Emphasis"/>
        </w:rPr>
        <w:t>();</w:t>
      </w:r>
    </w:p>
    <w:p w:rsidR="00E97265" w:rsidRDefault="00E97265" w:rsidP="00E97265">
      <w:pPr>
        <w:pStyle w:val="NormalWeb"/>
      </w:pPr>
      <w:r>
        <w:rPr>
          <w:rStyle w:val="Strong"/>
          <w:color w:val="FF6600"/>
        </w:rPr>
        <w:t>Q  24) How to select value in a dropdown?</w:t>
      </w:r>
    </w:p>
    <w:p w:rsidR="00E97265" w:rsidRDefault="00E97265" w:rsidP="00E97265">
      <w:pPr>
        <w:pStyle w:val="NormalWeb"/>
      </w:pPr>
      <w:r>
        <w:t xml:space="preserve">The value in the dropdown can be selected using </w:t>
      </w:r>
      <w:proofErr w:type="spellStart"/>
      <w:r>
        <w:t>WebDriver’s</w:t>
      </w:r>
      <w:proofErr w:type="spellEnd"/>
      <w:r>
        <w:t xml:space="preserve"> Select class.</w:t>
      </w:r>
    </w:p>
    <w:p w:rsidR="00E97265" w:rsidRDefault="00E97265" w:rsidP="00E97265">
      <w:pPr>
        <w:pStyle w:val="NormalWeb"/>
      </w:pPr>
      <w:r>
        <w:rPr>
          <w:rStyle w:val="Strong"/>
        </w:rPr>
        <w:t>Syntax:</w:t>
      </w:r>
    </w:p>
    <w:p w:rsidR="00E97265" w:rsidRDefault="00E97265" w:rsidP="00E97265">
      <w:pPr>
        <w:pStyle w:val="NormalWeb"/>
      </w:pPr>
      <w:proofErr w:type="spellStart"/>
      <w:proofErr w:type="gramStart"/>
      <w:r>
        <w:rPr>
          <w:rStyle w:val="Strong"/>
        </w:rPr>
        <w:t>selectByValue</w:t>
      </w:r>
      <w:proofErr w:type="spellEnd"/>
      <w:proofErr w:type="gramEnd"/>
      <w:r>
        <w:rPr>
          <w:rStyle w:val="Strong"/>
        </w:rPr>
        <w:t>:</w:t>
      </w:r>
      <w:r>
        <w:br/>
      </w:r>
      <w:r>
        <w:rPr>
          <w:rStyle w:val="Emphasis"/>
        </w:rPr>
        <w:t xml:space="preserve">Select </w:t>
      </w:r>
      <w:proofErr w:type="spellStart"/>
      <w:r>
        <w:rPr>
          <w:rStyle w:val="Emphasis"/>
        </w:rPr>
        <w:t>selectByValue</w:t>
      </w:r>
      <w:proofErr w:type="spellEnd"/>
      <w:r>
        <w:rPr>
          <w:rStyle w:val="Emphasis"/>
        </w:rPr>
        <w:t xml:space="preserve"> = </w:t>
      </w:r>
      <w:r>
        <w:rPr>
          <w:rStyle w:val="Emphasis"/>
          <w:b/>
          <w:bCs/>
        </w:rPr>
        <w:t>new</w:t>
      </w:r>
      <w:r>
        <w:rPr>
          <w:rStyle w:val="Emphasis"/>
        </w:rPr>
        <w:t xml:space="preserve"> Select(</w:t>
      </w:r>
      <w:proofErr w:type="spellStart"/>
      <w:r>
        <w:rPr>
          <w:rStyle w:val="Emphasis"/>
        </w:rPr>
        <w:t>driver.findElement</w:t>
      </w:r>
      <w:proofErr w:type="spellEnd"/>
      <w:r>
        <w:rPr>
          <w:rStyle w:val="Emphasis"/>
        </w:rPr>
        <w:t>(By.id(“</w:t>
      </w:r>
      <w:proofErr w:type="spellStart"/>
      <w:r>
        <w:rPr>
          <w:rStyle w:val="Emphasis"/>
        </w:rPr>
        <w:t>SelectID_One</w:t>
      </w:r>
      <w:proofErr w:type="spellEnd"/>
      <w:r>
        <w:rPr>
          <w:rStyle w:val="Emphasis"/>
        </w:rPr>
        <w:t>”)));</w:t>
      </w:r>
      <w:r>
        <w:br/>
      </w:r>
      <w:proofErr w:type="spellStart"/>
      <w:r>
        <w:rPr>
          <w:rStyle w:val="Emphasis"/>
        </w:rPr>
        <w:t>selectByValue.selectByValue</w:t>
      </w:r>
      <w:proofErr w:type="spellEnd"/>
      <w:r>
        <w:rPr>
          <w:rStyle w:val="Emphasis"/>
        </w:rPr>
        <w:t>(“</w:t>
      </w:r>
      <w:proofErr w:type="spellStart"/>
      <w:r>
        <w:rPr>
          <w:rStyle w:val="Emphasis"/>
        </w:rPr>
        <w:t>greenvalue</w:t>
      </w:r>
      <w:proofErr w:type="spellEnd"/>
      <w:r>
        <w:rPr>
          <w:rStyle w:val="Emphasis"/>
        </w:rPr>
        <w:t>”);</w:t>
      </w:r>
    </w:p>
    <w:p w:rsidR="00E97265" w:rsidRDefault="00E97265" w:rsidP="00E97265">
      <w:pPr>
        <w:pStyle w:val="NormalWeb"/>
      </w:pPr>
      <w:proofErr w:type="spellStart"/>
      <w:proofErr w:type="gramStart"/>
      <w:r>
        <w:rPr>
          <w:rStyle w:val="Strong"/>
        </w:rPr>
        <w:t>selectByVisibleText</w:t>
      </w:r>
      <w:proofErr w:type="spellEnd"/>
      <w:proofErr w:type="gramEnd"/>
      <w:r>
        <w:rPr>
          <w:rStyle w:val="Strong"/>
        </w:rPr>
        <w:t>:</w:t>
      </w:r>
      <w:r>
        <w:br/>
      </w:r>
      <w:r>
        <w:rPr>
          <w:rStyle w:val="Emphasis"/>
        </w:rPr>
        <w:t xml:space="preserve">Select </w:t>
      </w:r>
      <w:proofErr w:type="spellStart"/>
      <w:r>
        <w:rPr>
          <w:rStyle w:val="Emphasis"/>
        </w:rPr>
        <w:t>selectByVisibleText</w:t>
      </w:r>
      <w:proofErr w:type="spellEnd"/>
      <w:r>
        <w:rPr>
          <w:rStyle w:val="Emphasis"/>
        </w:rPr>
        <w:t xml:space="preserve"> = </w:t>
      </w:r>
      <w:r>
        <w:rPr>
          <w:rStyle w:val="Emphasis"/>
          <w:b/>
          <w:bCs/>
        </w:rPr>
        <w:t>new</w:t>
      </w:r>
      <w:r>
        <w:rPr>
          <w:rStyle w:val="Emphasis"/>
        </w:rPr>
        <w:t xml:space="preserve"> Select (</w:t>
      </w:r>
      <w:proofErr w:type="spellStart"/>
      <w:r>
        <w:rPr>
          <w:rStyle w:val="Emphasis"/>
        </w:rPr>
        <w:t>driver.findElement</w:t>
      </w:r>
      <w:proofErr w:type="spellEnd"/>
      <w:r>
        <w:rPr>
          <w:rStyle w:val="Emphasis"/>
        </w:rPr>
        <w:t>(By.id(“</w:t>
      </w:r>
      <w:proofErr w:type="spellStart"/>
      <w:r>
        <w:rPr>
          <w:rStyle w:val="Emphasis"/>
        </w:rPr>
        <w:t>SelectID_Two</w:t>
      </w:r>
      <w:proofErr w:type="spellEnd"/>
      <w:r>
        <w:rPr>
          <w:rStyle w:val="Emphasis"/>
        </w:rPr>
        <w:t>”)));</w:t>
      </w:r>
      <w:r>
        <w:br/>
      </w:r>
      <w:proofErr w:type="spellStart"/>
      <w:r>
        <w:rPr>
          <w:rStyle w:val="Emphasis"/>
        </w:rPr>
        <w:t>selectByVisibleText.selectByVisibleText</w:t>
      </w:r>
      <w:proofErr w:type="spellEnd"/>
      <w:r>
        <w:rPr>
          <w:rStyle w:val="Emphasis"/>
        </w:rPr>
        <w:t>(“Lime”);</w:t>
      </w:r>
    </w:p>
    <w:p w:rsidR="00E97265" w:rsidRDefault="00E97265" w:rsidP="00E97265">
      <w:pPr>
        <w:pStyle w:val="NormalWeb"/>
      </w:pPr>
      <w:proofErr w:type="spellStart"/>
      <w:proofErr w:type="gramStart"/>
      <w:r>
        <w:rPr>
          <w:rStyle w:val="Strong"/>
        </w:rPr>
        <w:t>selectByIndex</w:t>
      </w:r>
      <w:proofErr w:type="spellEnd"/>
      <w:proofErr w:type="gramEnd"/>
      <w:r>
        <w:rPr>
          <w:rStyle w:val="Strong"/>
        </w:rPr>
        <w:t>:</w:t>
      </w:r>
      <w:r>
        <w:br/>
      </w:r>
      <w:r>
        <w:rPr>
          <w:rStyle w:val="Emphasis"/>
        </w:rPr>
        <w:t xml:space="preserve">Select </w:t>
      </w:r>
      <w:proofErr w:type="spellStart"/>
      <w:r>
        <w:rPr>
          <w:rStyle w:val="Emphasis"/>
        </w:rPr>
        <w:t>selectByIndex</w:t>
      </w:r>
      <w:proofErr w:type="spellEnd"/>
      <w:r>
        <w:rPr>
          <w:rStyle w:val="Emphasis"/>
        </w:rPr>
        <w:t xml:space="preserve"> = </w:t>
      </w:r>
      <w:r>
        <w:rPr>
          <w:rStyle w:val="Emphasis"/>
          <w:b/>
          <w:bCs/>
        </w:rPr>
        <w:t>new</w:t>
      </w:r>
      <w:r>
        <w:rPr>
          <w:rStyle w:val="Emphasis"/>
        </w:rPr>
        <w:t xml:space="preserve"> Select(</w:t>
      </w:r>
      <w:proofErr w:type="spellStart"/>
      <w:r>
        <w:rPr>
          <w:rStyle w:val="Emphasis"/>
        </w:rPr>
        <w:t>driver.findElement</w:t>
      </w:r>
      <w:proofErr w:type="spellEnd"/>
      <w:r>
        <w:rPr>
          <w:rStyle w:val="Emphasis"/>
        </w:rPr>
        <w:t>(By.id(“</w:t>
      </w:r>
      <w:proofErr w:type="spellStart"/>
      <w:r>
        <w:rPr>
          <w:rStyle w:val="Emphasis"/>
        </w:rPr>
        <w:t>SelectID_Three</w:t>
      </w:r>
      <w:proofErr w:type="spellEnd"/>
      <w:r>
        <w:rPr>
          <w:rStyle w:val="Emphasis"/>
        </w:rPr>
        <w:t>”)));</w:t>
      </w:r>
      <w:r>
        <w:br/>
      </w:r>
      <w:proofErr w:type="spellStart"/>
      <w:r>
        <w:rPr>
          <w:rStyle w:val="Emphasis"/>
        </w:rPr>
        <w:t>selectByIndex.selectByIndex</w:t>
      </w:r>
      <w:proofErr w:type="spellEnd"/>
      <w:r>
        <w:rPr>
          <w:rStyle w:val="Emphasis"/>
        </w:rPr>
        <w:t>(2);</w:t>
      </w:r>
    </w:p>
    <w:p w:rsidR="00E97265" w:rsidRDefault="00E97265" w:rsidP="00E97265">
      <w:pPr>
        <w:pStyle w:val="NormalWeb"/>
      </w:pPr>
      <w:proofErr w:type="gramStart"/>
      <w:r>
        <w:rPr>
          <w:rStyle w:val="Strong"/>
          <w:color w:val="FF6600"/>
        </w:rPr>
        <w:t>Q  25</w:t>
      </w:r>
      <w:proofErr w:type="gramEnd"/>
      <w:r>
        <w:rPr>
          <w:rStyle w:val="Strong"/>
          <w:color w:val="FF6600"/>
        </w:rPr>
        <w:t>) What are the different types of navigation commands?</w:t>
      </w:r>
    </w:p>
    <w:p w:rsidR="00E97265" w:rsidRDefault="00E97265" w:rsidP="00E97265">
      <w:pPr>
        <w:pStyle w:val="NormalWeb"/>
      </w:pPr>
      <w:r>
        <w:t xml:space="preserve">Following are the </w:t>
      </w:r>
      <w:hyperlink r:id="rId38" w:tooltip="Selenium Navigate commands" w:history="1">
        <w:r>
          <w:rPr>
            <w:rStyle w:val="Hyperlink"/>
          </w:rPr>
          <w:t>navigation commands</w:t>
        </w:r>
      </w:hyperlink>
      <w:proofErr w:type="gramStart"/>
      <w:r>
        <w:t>:</w:t>
      </w:r>
      <w:proofErr w:type="gramEnd"/>
      <w:r>
        <w:br/>
      </w:r>
      <w:r>
        <w:rPr>
          <w:rStyle w:val="Strong"/>
        </w:rPr>
        <w:t>navigate().back()</w:t>
      </w:r>
      <w:r>
        <w:t xml:space="preserve"> – The above command requires no parameters and takes back the user to the previous webpage in the web browser’s history.</w:t>
      </w:r>
    </w:p>
    <w:p w:rsidR="00E97265" w:rsidRDefault="00E97265" w:rsidP="00E97265">
      <w:pPr>
        <w:pStyle w:val="NormalWeb"/>
      </w:pPr>
      <w:r>
        <w:rPr>
          <w:rStyle w:val="Strong"/>
        </w:rPr>
        <w:t>Sample code</w:t>
      </w:r>
      <w:proofErr w:type="gramStart"/>
      <w:r>
        <w:rPr>
          <w:rStyle w:val="Strong"/>
        </w:rPr>
        <w:t>:</w:t>
      </w:r>
      <w:proofErr w:type="gramEnd"/>
      <w:r>
        <w:br/>
      </w:r>
      <w:proofErr w:type="spellStart"/>
      <w:r>
        <w:rPr>
          <w:rStyle w:val="Emphasis"/>
        </w:rPr>
        <w:t>driver.navigate</w:t>
      </w:r>
      <w:proofErr w:type="spellEnd"/>
      <w:r>
        <w:rPr>
          <w:rStyle w:val="Emphasis"/>
        </w:rPr>
        <w:t>().back();</w:t>
      </w:r>
    </w:p>
    <w:p w:rsidR="00E97265" w:rsidRDefault="00E97265" w:rsidP="00E97265">
      <w:pPr>
        <w:pStyle w:val="NormalWeb"/>
      </w:pPr>
      <w:proofErr w:type="gramStart"/>
      <w:r>
        <w:rPr>
          <w:rStyle w:val="Strong"/>
        </w:rPr>
        <w:t>navigate(</w:t>
      </w:r>
      <w:proofErr w:type="gramEnd"/>
      <w:r>
        <w:rPr>
          <w:rStyle w:val="Strong"/>
        </w:rPr>
        <w:t>).forward()</w:t>
      </w:r>
      <w:r>
        <w:t xml:space="preserve"> – This command lets the user to navigate to the next web page with reference to the browser’s history.</w:t>
      </w:r>
    </w:p>
    <w:p w:rsidR="00E97265" w:rsidRDefault="00E97265" w:rsidP="00E97265">
      <w:pPr>
        <w:pStyle w:val="NormalWeb"/>
      </w:pPr>
      <w:r>
        <w:rPr>
          <w:rStyle w:val="Strong"/>
        </w:rPr>
        <w:t>Sample code</w:t>
      </w:r>
      <w:proofErr w:type="gramStart"/>
      <w:r>
        <w:rPr>
          <w:rStyle w:val="Strong"/>
        </w:rPr>
        <w:t>:</w:t>
      </w:r>
      <w:proofErr w:type="gramEnd"/>
      <w:r>
        <w:br/>
      </w:r>
      <w:proofErr w:type="spellStart"/>
      <w:r>
        <w:rPr>
          <w:rStyle w:val="Emphasis"/>
        </w:rPr>
        <w:t>driver.navigate</w:t>
      </w:r>
      <w:proofErr w:type="spellEnd"/>
      <w:r>
        <w:rPr>
          <w:rStyle w:val="Emphasis"/>
        </w:rPr>
        <w:t>().forward();</w:t>
      </w:r>
    </w:p>
    <w:p w:rsidR="00E97265" w:rsidRDefault="00E97265" w:rsidP="00E97265">
      <w:pPr>
        <w:pStyle w:val="NormalWeb"/>
      </w:pPr>
      <w:proofErr w:type="gramStart"/>
      <w:r>
        <w:rPr>
          <w:rStyle w:val="Strong"/>
        </w:rPr>
        <w:t>navigate(</w:t>
      </w:r>
      <w:proofErr w:type="gramEnd"/>
      <w:r>
        <w:rPr>
          <w:rStyle w:val="Strong"/>
        </w:rPr>
        <w:t>).refresh()</w:t>
      </w:r>
      <w:r>
        <w:t xml:space="preserve"> – This command lets the user to refresh the current web page there by reloading all the web elements.</w:t>
      </w:r>
    </w:p>
    <w:p w:rsidR="00E97265" w:rsidRDefault="00E97265" w:rsidP="00E97265">
      <w:pPr>
        <w:pStyle w:val="NormalWeb"/>
      </w:pPr>
      <w:r>
        <w:rPr>
          <w:rStyle w:val="Strong"/>
        </w:rPr>
        <w:t>Sample code</w:t>
      </w:r>
      <w:proofErr w:type="gramStart"/>
      <w:r>
        <w:rPr>
          <w:rStyle w:val="Strong"/>
        </w:rPr>
        <w:t>:</w:t>
      </w:r>
      <w:proofErr w:type="gramEnd"/>
      <w:r>
        <w:br/>
      </w:r>
      <w:proofErr w:type="spellStart"/>
      <w:r>
        <w:rPr>
          <w:rStyle w:val="Emphasis"/>
        </w:rPr>
        <w:t>driver.navigate</w:t>
      </w:r>
      <w:proofErr w:type="spellEnd"/>
      <w:r>
        <w:rPr>
          <w:rStyle w:val="Emphasis"/>
        </w:rPr>
        <w:t>().refresh();</w:t>
      </w:r>
    </w:p>
    <w:p w:rsidR="00E97265" w:rsidRDefault="00E97265" w:rsidP="00E97265">
      <w:pPr>
        <w:pStyle w:val="NormalWeb"/>
      </w:pPr>
      <w:proofErr w:type="gramStart"/>
      <w:r>
        <w:rPr>
          <w:rStyle w:val="Strong"/>
        </w:rPr>
        <w:t>navigate(</w:t>
      </w:r>
      <w:proofErr w:type="gramEnd"/>
      <w:r>
        <w:rPr>
          <w:rStyle w:val="Strong"/>
        </w:rPr>
        <w:t>).to()</w:t>
      </w:r>
      <w:r>
        <w:t xml:space="preserve"> – This command lets the user to launch a new web browser window and navigate to the specified URL.</w:t>
      </w:r>
    </w:p>
    <w:p w:rsidR="00E97265" w:rsidRDefault="00E97265" w:rsidP="00E97265">
      <w:pPr>
        <w:pStyle w:val="NormalWeb"/>
      </w:pPr>
      <w:r>
        <w:rPr>
          <w:rStyle w:val="Strong"/>
        </w:rPr>
        <w:lastRenderedPageBreak/>
        <w:t>Sample code</w:t>
      </w:r>
      <w:proofErr w:type="gramStart"/>
      <w:r>
        <w:rPr>
          <w:rStyle w:val="Strong"/>
        </w:rPr>
        <w:t>:</w:t>
      </w:r>
      <w:proofErr w:type="gramEnd"/>
      <w:r>
        <w:br/>
      </w:r>
      <w:proofErr w:type="spellStart"/>
      <w:r>
        <w:rPr>
          <w:rStyle w:val="Emphasis"/>
        </w:rPr>
        <w:t>driver.navigate</w:t>
      </w:r>
      <w:proofErr w:type="spellEnd"/>
      <w:r>
        <w:rPr>
          <w:rStyle w:val="Emphasis"/>
        </w:rPr>
        <w:t>().to(“https://google.com”);</w:t>
      </w:r>
    </w:p>
    <w:p w:rsidR="00E97265" w:rsidRDefault="00E97265" w:rsidP="00E97265">
      <w:pPr>
        <w:pStyle w:val="NormalWeb"/>
        <w:rPr>
          <w:ins w:id="0" w:author="Unknown"/>
        </w:rPr>
      </w:pPr>
      <w:proofErr w:type="gramStart"/>
      <w:ins w:id="1" w:author="Unknown">
        <w:r>
          <w:rPr>
            <w:rStyle w:val="Strong"/>
            <w:color w:val="FF6600"/>
          </w:rPr>
          <w:t xml:space="preserve">Q </w:t>
        </w:r>
      </w:ins>
      <w:r>
        <w:rPr>
          <w:rStyle w:val="Strong"/>
          <w:color w:val="FF6600"/>
        </w:rPr>
        <w:t xml:space="preserve"> </w:t>
      </w:r>
      <w:ins w:id="2" w:author="Unknown">
        <w:r>
          <w:rPr>
            <w:rStyle w:val="Strong"/>
            <w:color w:val="FF6600"/>
          </w:rPr>
          <w:t>26</w:t>
        </w:r>
        <w:proofErr w:type="gramEnd"/>
        <w:r>
          <w:rPr>
            <w:rStyle w:val="Strong"/>
            <w:color w:val="FF6600"/>
          </w:rPr>
          <w:t xml:space="preserve">) How to click on a hyper link using </w:t>
        </w:r>
        <w:proofErr w:type="spellStart"/>
        <w:r>
          <w:rPr>
            <w:rStyle w:val="Strong"/>
            <w:color w:val="FF6600"/>
          </w:rPr>
          <w:t>linkText</w:t>
        </w:r>
        <w:proofErr w:type="spellEnd"/>
        <w:r>
          <w:rPr>
            <w:rStyle w:val="Strong"/>
            <w:color w:val="FF6600"/>
          </w:rPr>
          <w:t>?</w:t>
        </w:r>
      </w:ins>
    </w:p>
    <w:p w:rsidR="00E97265" w:rsidRDefault="00E97265" w:rsidP="00E97265">
      <w:pPr>
        <w:pStyle w:val="NormalWeb"/>
        <w:rPr>
          <w:ins w:id="3" w:author="Unknown"/>
        </w:rPr>
      </w:pPr>
      <w:proofErr w:type="spellStart"/>
      <w:proofErr w:type="gramStart"/>
      <w:ins w:id="4" w:author="Unknown">
        <w:r>
          <w:rPr>
            <w:rStyle w:val="Emphasis"/>
          </w:rPr>
          <w:t>driver.findElement</w:t>
        </w:r>
        <w:proofErr w:type="spellEnd"/>
        <w:r>
          <w:rPr>
            <w:rStyle w:val="Emphasis"/>
          </w:rPr>
          <w:t>(</w:t>
        </w:r>
        <w:proofErr w:type="spellStart"/>
        <w:proofErr w:type="gramEnd"/>
        <w:r>
          <w:rPr>
            <w:rStyle w:val="Emphasis"/>
          </w:rPr>
          <w:t>By.linkText</w:t>
        </w:r>
        <w:proofErr w:type="spellEnd"/>
        <w:r>
          <w:rPr>
            <w:rStyle w:val="Emphasis"/>
          </w:rPr>
          <w:t>(“Google”)).click();</w:t>
        </w:r>
      </w:ins>
    </w:p>
    <w:p w:rsidR="00E97265" w:rsidRDefault="00E97265" w:rsidP="00E97265">
      <w:pPr>
        <w:pStyle w:val="NormalWeb"/>
        <w:rPr>
          <w:ins w:id="5" w:author="Unknown"/>
        </w:rPr>
      </w:pPr>
      <w:ins w:id="6" w:author="Unknown">
        <w:r>
          <w:t>The command finds the element using link text and then click on that element and thus the user would be re-directed to the corresponding page.</w:t>
        </w:r>
      </w:ins>
    </w:p>
    <w:p w:rsidR="00E97265" w:rsidRDefault="00E97265" w:rsidP="00E97265">
      <w:pPr>
        <w:pStyle w:val="NormalWeb"/>
        <w:rPr>
          <w:ins w:id="7" w:author="Unknown"/>
        </w:rPr>
      </w:pPr>
      <w:ins w:id="8" w:author="Unknown">
        <w:r>
          <w:t>The above-mentioned link can also be accessed by using the following command.</w:t>
        </w:r>
      </w:ins>
    </w:p>
    <w:p w:rsidR="00E97265" w:rsidRDefault="00E97265" w:rsidP="00E97265">
      <w:pPr>
        <w:pStyle w:val="NormalWeb"/>
        <w:rPr>
          <w:ins w:id="9" w:author="Unknown"/>
        </w:rPr>
      </w:pPr>
      <w:proofErr w:type="spellStart"/>
      <w:proofErr w:type="gramStart"/>
      <w:ins w:id="10" w:author="Unknown">
        <w:r>
          <w:rPr>
            <w:rStyle w:val="Emphasis"/>
          </w:rPr>
          <w:t>driver.findElement</w:t>
        </w:r>
        <w:proofErr w:type="spellEnd"/>
        <w:r>
          <w:rPr>
            <w:rStyle w:val="Emphasis"/>
          </w:rPr>
          <w:t>(</w:t>
        </w:r>
        <w:proofErr w:type="spellStart"/>
        <w:proofErr w:type="gramEnd"/>
        <w:r>
          <w:rPr>
            <w:rStyle w:val="Emphasis"/>
          </w:rPr>
          <w:t>By.partialLinkText</w:t>
        </w:r>
        <w:proofErr w:type="spellEnd"/>
        <w:r>
          <w:rPr>
            <w:rStyle w:val="Emphasis"/>
          </w:rPr>
          <w:t>(“Goo”)).click();</w:t>
        </w:r>
      </w:ins>
    </w:p>
    <w:p w:rsidR="00E97265" w:rsidRDefault="00E97265" w:rsidP="00E97265">
      <w:pPr>
        <w:pStyle w:val="NormalWeb"/>
        <w:rPr>
          <w:ins w:id="11" w:author="Unknown"/>
        </w:rPr>
      </w:pPr>
      <w:ins w:id="12" w:author="Unknown">
        <w:r>
          <w:t xml:space="preserve">The above command finds the element based on the substring of the link provided in the parenthesis and thus </w:t>
        </w:r>
        <w:proofErr w:type="spellStart"/>
        <w:proofErr w:type="gramStart"/>
        <w:r>
          <w:t>partialLinkText</w:t>
        </w:r>
        <w:proofErr w:type="spellEnd"/>
        <w:r>
          <w:t>(</w:t>
        </w:r>
        <w:proofErr w:type="gramEnd"/>
        <w:r>
          <w:t>) finds the web element with the specified substring and then clicks on it.</w:t>
        </w:r>
      </w:ins>
    </w:p>
    <w:p w:rsidR="00E97265" w:rsidRDefault="00E97265" w:rsidP="00E97265">
      <w:pPr>
        <w:pStyle w:val="NormalWeb"/>
        <w:rPr>
          <w:ins w:id="13" w:author="Unknown"/>
        </w:rPr>
      </w:pPr>
      <w:proofErr w:type="gramStart"/>
      <w:ins w:id="14" w:author="Unknown">
        <w:r>
          <w:rPr>
            <w:rStyle w:val="Strong"/>
            <w:color w:val="FF6600"/>
          </w:rPr>
          <w:t xml:space="preserve">Q </w:t>
        </w:r>
      </w:ins>
      <w:r>
        <w:rPr>
          <w:rStyle w:val="Strong"/>
          <w:color w:val="FF6600"/>
        </w:rPr>
        <w:t xml:space="preserve"> </w:t>
      </w:r>
      <w:ins w:id="15" w:author="Unknown">
        <w:r>
          <w:rPr>
            <w:rStyle w:val="Strong"/>
            <w:color w:val="FF6600"/>
          </w:rPr>
          <w:t>27</w:t>
        </w:r>
        <w:proofErr w:type="gramEnd"/>
        <w:r>
          <w:rPr>
            <w:rStyle w:val="Strong"/>
            <w:color w:val="FF6600"/>
          </w:rPr>
          <w:t>)</w:t>
        </w:r>
        <w:r>
          <w:rPr>
            <w:color w:val="FF6600"/>
          </w:rPr>
          <w:t xml:space="preserve"> </w:t>
        </w:r>
        <w:r>
          <w:rPr>
            <w:rStyle w:val="Strong"/>
            <w:color w:val="FF6600"/>
          </w:rPr>
          <w:t xml:space="preserve">How to </w:t>
        </w:r>
        <w:r>
          <w:rPr>
            <w:rStyle w:val="Strong"/>
            <w:color w:val="FF6600"/>
          </w:rPr>
          <w:fldChar w:fldCharType="begin"/>
        </w:r>
        <w:r>
          <w:rPr>
            <w:rStyle w:val="Strong"/>
            <w:color w:val="FF6600"/>
          </w:rPr>
          <w:instrText xml:space="preserve"> HYPERLINK "https://www.softwaretestinghelp.com/selenium-tutorial-18/" \o "Handling frames in Selenium" </w:instrText>
        </w:r>
        <w:r>
          <w:rPr>
            <w:rStyle w:val="Strong"/>
            <w:color w:val="FF6600"/>
          </w:rPr>
          <w:fldChar w:fldCharType="separate"/>
        </w:r>
        <w:r>
          <w:rPr>
            <w:rStyle w:val="Hyperlink"/>
            <w:b/>
            <w:bCs/>
          </w:rPr>
          <w:t xml:space="preserve">handle frame in </w:t>
        </w:r>
        <w:proofErr w:type="spellStart"/>
        <w:r>
          <w:rPr>
            <w:rStyle w:val="Hyperlink"/>
            <w:b/>
            <w:bCs/>
          </w:rPr>
          <w:t>WebDriver</w:t>
        </w:r>
        <w:proofErr w:type="spellEnd"/>
        <w:r>
          <w:rPr>
            <w:rStyle w:val="Strong"/>
            <w:color w:val="FF6600"/>
          </w:rPr>
          <w:fldChar w:fldCharType="end"/>
        </w:r>
        <w:r>
          <w:rPr>
            <w:rStyle w:val="Strong"/>
            <w:color w:val="FF6600"/>
          </w:rPr>
          <w:t>?</w:t>
        </w:r>
      </w:ins>
    </w:p>
    <w:p w:rsidR="00E97265" w:rsidRDefault="00E97265" w:rsidP="00E97265">
      <w:pPr>
        <w:pStyle w:val="NormalWeb"/>
        <w:rPr>
          <w:ins w:id="16" w:author="Unknown"/>
        </w:rPr>
      </w:pPr>
      <w:ins w:id="17" w:author="Unknown">
        <w:r>
          <w:t xml:space="preserve">An inline frame acronym as </w:t>
        </w:r>
        <w:proofErr w:type="spellStart"/>
        <w:r>
          <w:t>iframe</w:t>
        </w:r>
        <w:proofErr w:type="spellEnd"/>
        <w:r>
          <w:t xml:space="preserve"> is used to insert another document within the current HTML document or simply a web page into a web page by enabling nesting.</w:t>
        </w:r>
      </w:ins>
    </w:p>
    <w:p w:rsidR="00E97265" w:rsidRDefault="00E97265" w:rsidP="00E97265">
      <w:pPr>
        <w:pStyle w:val="NormalWeb"/>
        <w:rPr>
          <w:ins w:id="18" w:author="Unknown"/>
        </w:rPr>
      </w:pPr>
      <w:ins w:id="19" w:author="Unknown">
        <w:r>
          <w:rPr>
            <w:rStyle w:val="Strong"/>
          </w:rPr>
          <w:t xml:space="preserve">Select </w:t>
        </w:r>
        <w:proofErr w:type="spellStart"/>
        <w:r>
          <w:rPr>
            <w:rStyle w:val="Strong"/>
          </w:rPr>
          <w:t>iframe</w:t>
        </w:r>
        <w:proofErr w:type="spellEnd"/>
        <w:r>
          <w:rPr>
            <w:rStyle w:val="Strong"/>
          </w:rPr>
          <w:t xml:space="preserve"> by id</w:t>
        </w:r>
        <w:r>
          <w:br/>
        </w:r>
        <w:proofErr w:type="spellStart"/>
        <w:proofErr w:type="gramStart"/>
        <w:r>
          <w:rPr>
            <w:rStyle w:val="Emphasis"/>
          </w:rPr>
          <w:t>driver.switchTo</w:t>
        </w:r>
        <w:proofErr w:type="spellEnd"/>
        <w:r>
          <w:rPr>
            <w:rStyle w:val="Emphasis"/>
          </w:rPr>
          <w:t>(</w:t>
        </w:r>
        <w:proofErr w:type="gramEnd"/>
        <w:r>
          <w:rPr>
            <w:rStyle w:val="Emphasis"/>
          </w:rPr>
          <w:t>).frame(“ID of the frame“);</w:t>
        </w:r>
      </w:ins>
    </w:p>
    <w:p w:rsidR="00E97265" w:rsidRDefault="00E97265" w:rsidP="00E97265">
      <w:pPr>
        <w:pStyle w:val="NormalWeb"/>
        <w:rPr>
          <w:ins w:id="20" w:author="Unknown"/>
        </w:rPr>
      </w:pPr>
      <w:ins w:id="21" w:author="Unknown">
        <w:r>
          <w:rPr>
            <w:rStyle w:val="Strong"/>
          </w:rPr>
          <w:t xml:space="preserve">Locating </w:t>
        </w:r>
        <w:proofErr w:type="spellStart"/>
        <w:r>
          <w:rPr>
            <w:rStyle w:val="Strong"/>
          </w:rPr>
          <w:t>iframe</w:t>
        </w:r>
        <w:proofErr w:type="spellEnd"/>
        <w:r>
          <w:rPr>
            <w:rStyle w:val="Strong"/>
          </w:rPr>
          <w:t xml:space="preserve"> using </w:t>
        </w:r>
        <w:proofErr w:type="spellStart"/>
        <w:r>
          <w:rPr>
            <w:rStyle w:val="Strong"/>
          </w:rPr>
          <w:t>tagName</w:t>
        </w:r>
        <w:proofErr w:type="spellEnd"/>
        <w:r>
          <w:br/>
        </w:r>
        <w:proofErr w:type="gramStart"/>
        <w:r>
          <w:rPr>
            <w:rStyle w:val="Emphasis"/>
          </w:rPr>
          <w:t>driver.switchTo(</w:t>
        </w:r>
        <w:proofErr w:type="gramEnd"/>
        <w:r>
          <w:rPr>
            <w:rStyle w:val="Emphasis"/>
          </w:rPr>
          <w:t>).frame(driver.findElements(By.tagName(“iframe”).get(0));</w:t>
        </w:r>
      </w:ins>
    </w:p>
    <w:p w:rsidR="00E97265" w:rsidRDefault="00E97265" w:rsidP="00E97265">
      <w:pPr>
        <w:pStyle w:val="NormalWeb"/>
        <w:rPr>
          <w:ins w:id="22" w:author="Unknown"/>
        </w:rPr>
      </w:pPr>
      <w:ins w:id="23" w:author="Unknown">
        <w:r>
          <w:rPr>
            <w:rStyle w:val="Strong"/>
          </w:rPr>
          <w:t xml:space="preserve">Locating </w:t>
        </w:r>
        <w:proofErr w:type="spellStart"/>
        <w:r>
          <w:rPr>
            <w:rStyle w:val="Strong"/>
          </w:rPr>
          <w:t>iframe</w:t>
        </w:r>
        <w:proofErr w:type="spellEnd"/>
        <w:r>
          <w:rPr>
            <w:rStyle w:val="Strong"/>
          </w:rPr>
          <w:t xml:space="preserve"> using index</w:t>
        </w:r>
      </w:ins>
    </w:p>
    <w:p w:rsidR="00E97265" w:rsidRDefault="00E97265" w:rsidP="00E97265">
      <w:pPr>
        <w:pStyle w:val="NormalWeb"/>
        <w:rPr>
          <w:ins w:id="24" w:author="Unknown"/>
        </w:rPr>
      </w:pPr>
      <w:proofErr w:type="gramStart"/>
      <w:ins w:id="25" w:author="Unknown">
        <w:r>
          <w:rPr>
            <w:rStyle w:val="Strong"/>
          </w:rPr>
          <w:t>frame(</w:t>
        </w:r>
        <w:proofErr w:type="gramEnd"/>
        <w:r>
          <w:rPr>
            <w:rStyle w:val="Strong"/>
          </w:rPr>
          <w:t>index)</w:t>
        </w:r>
        <w:r>
          <w:br/>
        </w:r>
        <w:proofErr w:type="spellStart"/>
        <w:r>
          <w:rPr>
            <w:rStyle w:val="Emphasis"/>
          </w:rPr>
          <w:t>driver.switchTo</w:t>
        </w:r>
        <w:proofErr w:type="spellEnd"/>
        <w:r>
          <w:rPr>
            <w:rStyle w:val="Emphasis"/>
          </w:rPr>
          <w:t>().frame(0);</w:t>
        </w:r>
      </w:ins>
    </w:p>
    <w:p w:rsidR="00E97265" w:rsidRDefault="00E97265" w:rsidP="00E97265">
      <w:pPr>
        <w:pStyle w:val="NormalWeb"/>
        <w:rPr>
          <w:ins w:id="26" w:author="Unknown"/>
        </w:rPr>
      </w:pPr>
      <w:proofErr w:type="gramStart"/>
      <w:ins w:id="27" w:author="Unknown">
        <w:r>
          <w:rPr>
            <w:rStyle w:val="Strong"/>
          </w:rPr>
          <w:t>frame(</w:t>
        </w:r>
        <w:proofErr w:type="gramEnd"/>
        <w:r>
          <w:rPr>
            <w:rStyle w:val="Strong"/>
          </w:rPr>
          <w:t>Name of Frame)</w:t>
        </w:r>
        <w:r>
          <w:br/>
        </w:r>
        <w:proofErr w:type="spellStart"/>
        <w:r>
          <w:rPr>
            <w:rStyle w:val="Emphasis"/>
          </w:rPr>
          <w:t>driver.switchTo</w:t>
        </w:r>
        <w:proofErr w:type="spellEnd"/>
        <w:r>
          <w:rPr>
            <w:rStyle w:val="Emphasis"/>
          </w:rPr>
          <w:t>().frame(“name of the frame”);</w:t>
        </w:r>
      </w:ins>
    </w:p>
    <w:p w:rsidR="00E97265" w:rsidRDefault="00E97265" w:rsidP="00E97265">
      <w:pPr>
        <w:pStyle w:val="NormalWeb"/>
        <w:rPr>
          <w:ins w:id="28" w:author="Unknown"/>
        </w:rPr>
      </w:pPr>
      <w:proofErr w:type="gramStart"/>
      <w:ins w:id="29" w:author="Unknown">
        <w:r>
          <w:rPr>
            <w:rStyle w:val="Strong"/>
          </w:rPr>
          <w:t>frame(</w:t>
        </w:r>
        <w:proofErr w:type="spellStart"/>
        <w:proofErr w:type="gramEnd"/>
        <w:r>
          <w:rPr>
            <w:rStyle w:val="Strong"/>
          </w:rPr>
          <w:t>WebElement</w:t>
        </w:r>
        <w:proofErr w:type="spellEnd"/>
        <w:r>
          <w:rPr>
            <w:rStyle w:val="Strong"/>
          </w:rPr>
          <w:t xml:space="preserve"> element)</w:t>
        </w:r>
        <w:r>
          <w:br/>
        </w:r>
        <w:r>
          <w:rPr>
            <w:rStyle w:val="Strong"/>
          </w:rPr>
          <w:t>Select Parent Window</w:t>
        </w:r>
        <w:r>
          <w:br/>
        </w:r>
        <w:proofErr w:type="spellStart"/>
        <w:r>
          <w:rPr>
            <w:rStyle w:val="Emphasis"/>
          </w:rPr>
          <w:t>driver.switchTo</w:t>
        </w:r>
        <w:proofErr w:type="spellEnd"/>
        <w:r>
          <w:rPr>
            <w:rStyle w:val="Emphasis"/>
          </w:rPr>
          <w:t>().</w:t>
        </w:r>
        <w:proofErr w:type="spellStart"/>
        <w:r>
          <w:rPr>
            <w:rStyle w:val="Emphasis"/>
          </w:rPr>
          <w:t>defaultContent</w:t>
        </w:r>
        <w:proofErr w:type="spellEnd"/>
        <w:r>
          <w:rPr>
            <w:rStyle w:val="Emphasis"/>
          </w:rPr>
          <w:t>();</w:t>
        </w:r>
      </w:ins>
    </w:p>
    <w:p w:rsidR="00E97265" w:rsidRDefault="00E97265" w:rsidP="00E97265">
      <w:pPr>
        <w:pStyle w:val="NormalWeb"/>
        <w:rPr>
          <w:ins w:id="30" w:author="Unknown"/>
        </w:rPr>
      </w:pPr>
      <w:proofErr w:type="gramStart"/>
      <w:ins w:id="31" w:author="Unknown">
        <w:r>
          <w:rPr>
            <w:rStyle w:val="Strong"/>
            <w:color w:val="FF6600"/>
          </w:rPr>
          <w:t xml:space="preserve">Q </w:t>
        </w:r>
      </w:ins>
      <w:r>
        <w:rPr>
          <w:rStyle w:val="Strong"/>
          <w:color w:val="FF6600"/>
        </w:rPr>
        <w:t xml:space="preserve"> </w:t>
      </w:r>
      <w:ins w:id="32" w:author="Unknown">
        <w:r>
          <w:rPr>
            <w:rStyle w:val="Strong"/>
            <w:color w:val="FF6600"/>
          </w:rPr>
          <w:t>28</w:t>
        </w:r>
        <w:proofErr w:type="gramEnd"/>
        <w:r>
          <w:rPr>
            <w:rStyle w:val="Strong"/>
            <w:color w:val="FF6600"/>
          </w:rPr>
          <w:t xml:space="preserve">) When do we use </w:t>
        </w:r>
        <w:proofErr w:type="spellStart"/>
        <w:r>
          <w:rPr>
            <w:rStyle w:val="Strong"/>
            <w:color w:val="FF6600"/>
          </w:rPr>
          <w:t>findElement</w:t>
        </w:r>
        <w:proofErr w:type="spellEnd"/>
        <w:r>
          <w:rPr>
            <w:rStyle w:val="Strong"/>
            <w:color w:val="FF6600"/>
          </w:rPr>
          <w:t xml:space="preserve">() and </w:t>
        </w:r>
        <w:proofErr w:type="spellStart"/>
        <w:r>
          <w:rPr>
            <w:rStyle w:val="Strong"/>
            <w:color w:val="FF6600"/>
          </w:rPr>
          <w:t>findElements</w:t>
        </w:r>
        <w:proofErr w:type="spellEnd"/>
        <w:r>
          <w:rPr>
            <w:rStyle w:val="Strong"/>
            <w:color w:val="FF6600"/>
          </w:rPr>
          <w:t>()?</w:t>
        </w:r>
      </w:ins>
    </w:p>
    <w:p w:rsidR="00E97265" w:rsidRDefault="00E97265" w:rsidP="00E97265">
      <w:pPr>
        <w:pStyle w:val="NormalWeb"/>
        <w:rPr>
          <w:ins w:id="33" w:author="Unknown"/>
        </w:rPr>
      </w:pPr>
      <w:proofErr w:type="spellStart"/>
      <w:proofErr w:type="gramStart"/>
      <w:ins w:id="34" w:author="Unknown">
        <w:r>
          <w:rPr>
            <w:rStyle w:val="Strong"/>
          </w:rPr>
          <w:t>findElement</w:t>
        </w:r>
        <w:proofErr w:type="spellEnd"/>
        <w:r>
          <w:rPr>
            <w:rStyle w:val="Strong"/>
          </w:rPr>
          <w:t>(</w:t>
        </w:r>
        <w:proofErr w:type="gramEnd"/>
        <w:r>
          <w:rPr>
            <w:rStyle w:val="Strong"/>
          </w:rPr>
          <w:t xml:space="preserve">): </w:t>
        </w:r>
        <w:proofErr w:type="spellStart"/>
        <w:r>
          <w:t>findElement</w:t>
        </w:r>
        <w:proofErr w:type="spellEnd"/>
        <w:r>
          <w:t>() is used to find the first element in the current web page matching to the specified locator value. Take a note that only first matching element would be fetched.</w:t>
        </w:r>
      </w:ins>
    </w:p>
    <w:p w:rsidR="00E97265" w:rsidRDefault="00E97265" w:rsidP="00E97265">
      <w:pPr>
        <w:pStyle w:val="NormalWeb"/>
        <w:rPr>
          <w:ins w:id="35" w:author="Unknown"/>
        </w:rPr>
      </w:pPr>
      <w:ins w:id="36" w:author="Unknown">
        <w:r>
          <w:rPr>
            <w:rStyle w:val="Strong"/>
          </w:rPr>
          <w:t>Syntax:</w:t>
        </w:r>
      </w:ins>
    </w:p>
    <w:p w:rsidR="00E97265" w:rsidRDefault="00E97265" w:rsidP="00E97265">
      <w:pPr>
        <w:pStyle w:val="NormalWeb"/>
        <w:rPr>
          <w:ins w:id="37" w:author="Unknown"/>
        </w:rPr>
      </w:pPr>
      <w:proofErr w:type="spellStart"/>
      <w:ins w:id="38" w:author="Unknown">
        <w:r>
          <w:rPr>
            <w:rStyle w:val="Emphasis"/>
          </w:rPr>
          <w:lastRenderedPageBreak/>
          <w:t>WebElement</w:t>
        </w:r>
        <w:proofErr w:type="spellEnd"/>
        <w:r>
          <w:rPr>
            <w:rStyle w:val="Emphasis"/>
          </w:rPr>
          <w:t xml:space="preserve"> element = </w:t>
        </w:r>
        <w:proofErr w:type="spellStart"/>
        <w:proofErr w:type="gramStart"/>
        <w:r>
          <w:rPr>
            <w:rStyle w:val="Emphasis"/>
          </w:rPr>
          <w:t>driver.findElements</w:t>
        </w:r>
        <w:proofErr w:type="spellEnd"/>
        <w:r>
          <w:rPr>
            <w:rStyle w:val="Emphasis"/>
          </w:rPr>
          <w:t>(</w:t>
        </w:r>
        <w:proofErr w:type="spellStart"/>
        <w:proofErr w:type="gramEnd"/>
        <w:r>
          <w:rPr>
            <w:rStyle w:val="Emphasis"/>
          </w:rPr>
          <w:t>By.xpath</w:t>
        </w:r>
        <w:proofErr w:type="spellEnd"/>
        <w:r>
          <w:rPr>
            <w:rStyle w:val="Emphasis"/>
          </w:rPr>
          <w:t>(“//div[@id=’example’]//</w:t>
        </w:r>
        <w:proofErr w:type="spellStart"/>
        <w:r>
          <w:rPr>
            <w:rStyle w:val="Emphasis"/>
          </w:rPr>
          <w:t>ul</w:t>
        </w:r>
        <w:proofErr w:type="spellEnd"/>
        <w:r>
          <w:rPr>
            <w:rStyle w:val="Emphasis"/>
          </w:rPr>
          <w:t>//</w:t>
        </w:r>
        <w:proofErr w:type="spellStart"/>
        <w:r>
          <w:rPr>
            <w:rStyle w:val="Emphasis"/>
          </w:rPr>
          <w:t>li</w:t>
        </w:r>
        <w:proofErr w:type="spellEnd"/>
        <w:r>
          <w:rPr>
            <w:rStyle w:val="Emphasis"/>
          </w:rPr>
          <w:t>”));</w:t>
        </w:r>
        <w:r>
          <w:br/>
        </w:r>
        <w:proofErr w:type="spellStart"/>
        <w:r>
          <w:rPr>
            <w:rStyle w:val="Strong"/>
          </w:rPr>
          <w:t>findElements</w:t>
        </w:r>
        <w:proofErr w:type="spellEnd"/>
        <w:r>
          <w:rPr>
            <w:rStyle w:val="Strong"/>
          </w:rPr>
          <w:t xml:space="preserve">(): </w:t>
        </w:r>
        <w:proofErr w:type="spellStart"/>
        <w:r>
          <w:t>findElements</w:t>
        </w:r>
        <w:proofErr w:type="spellEnd"/>
        <w:r>
          <w:t xml:space="preserve">() is used to find all the elements in the current web page matching to the specified locator value. Take a note that all the matching elements would be fetched and stored in the list of </w:t>
        </w:r>
        <w:proofErr w:type="spellStart"/>
        <w:r>
          <w:t>WebElements</w:t>
        </w:r>
        <w:proofErr w:type="spellEnd"/>
        <w:r>
          <w:t>.</w:t>
        </w:r>
      </w:ins>
    </w:p>
    <w:p w:rsidR="00E97265" w:rsidRDefault="00E97265" w:rsidP="00E97265">
      <w:pPr>
        <w:pStyle w:val="NormalWeb"/>
        <w:rPr>
          <w:ins w:id="39" w:author="Unknown"/>
        </w:rPr>
      </w:pPr>
      <w:ins w:id="40" w:author="Unknown">
        <w:r>
          <w:rPr>
            <w:rStyle w:val="Strong"/>
          </w:rPr>
          <w:t>Syntax</w:t>
        </w:r>
        <w:proofErr w:type="gramStart"/>
        <w:r>
          <w:rPr>
            <w:rStyle w:val="Strong"/>
          </w:rPr>
          <w:t>:</w:t>
        </w:r>
        <w:proofErr w:type="gramEnd"/>
        <w:r>
          <w:br/>
        </w:r>
        <w:r>
          <w:rPr>
            <w:rStyle w:val="Emphasis"/>
          </w:rPr>
          <w:t>List &lt;</w:t>
        </w:r>
        <w:proofErr w:type="spellStart"/>
        <w:r>
          <w:rPr>
            <w:rStyle w:val="Emphasis"/>
          </w:rPr>
          <w:t>WebElement</w:t>
        </w:r>
        <w:proofErr w:type="spellEnd"/>
        <w:r>
          <w:rPr>
            <w:rStyle w:val="Emphasis"/>
          </w:rPr>
          <w:t xml:space="preserve">&gt; </w:t>
        </w:r>
        <w:proofErr w:type="spellStart"/>
        <w:r>
          <w:rPr>
            <w:rStyle w:val="Emphasis"/>
          </w:rPr>
          <w:t>elementList</w:t>
        </w:r>
        <w:proofErr w:type="spellEnd"/>
        <w:r>
          <w:rPr>
            <w:rStyle w:val="Emphasis"/>
          </w:rPr>
          <w:t xml:space="preserve"> = </w:t>
        </w:r>
        <w:proofErr w:type="spellStart"/>
        <w:r>
          <w:rPr>
            <w:rStyle w:val="Emphasis"/>
          </w:rPr>
          <w:t>driver.findElements</w:t>
        </w:r>
        <w:proofErr w:type="spellEnd"/>
        <w:r>
          <w:rPr>
            <w:rStyle w:val="Emphasis"/>
          </w:rPr>
          <w:t>(</w:t>
        </w:r>
        <w:proofErr w:type="spellStart"/>
        <w:r>
          <w:rPr>
            <w:rStyle w:val="Emphasis"/>
          </w:rPr>
          <w:t>By.xpath</w:t>
        </w:r>
        <w:proofErr w:type="spellEnd"/>
        <w:r>
          <w:rPr>
            <w:rStyle w:val="Emphasis"/>
          </w:rPr>
          <w:t>(“//div[@id=’example’]//</w:t>
        </w:r>
        <w:proofErr w:type="spellStart"/>
        <w:r>
          <w:rPr>
            <w:rStyle w:val="Emphasis"/>
          </w:rPr>
          <w:t>ul</w:t>
        </w:r>
        <w:proofErr w:type="spellEnd"/>
        <w:r>
          <w:rPr>
            <w:rStyle w:val="Emphasis"/>
          </w:rPr>
          <w:t>//</w:t>
        </w:r>
        <w:proofErr w:type="spellStart"/>
        <w:r>
          <w:rPr>
            <w:rStyle w:val="Emphasis"/>
          </w:rPr>
          <w:t>li</w:t>
        </w:r>
        <w:proofErr w:type="spellEnd"/>
        <w:r>
          <w:rPr>
            <w:rStyle w:val="Emphasis"/>
          </w:rPr>
          <w:t>”));</w:t>
        </w:r>
      </w:ins>
    </w:p>
    <w:p w:rsidR="00E97265" w:rsidRDefault="00E97265" w:rsidP="00E97265">
      <w:pPr>
        <w:pStyle w:val="NormalWeb"/>
        <w:rPr>
          <w:ins w:id="41" w:author="Unknown"/>
        </w:rPr>
      </w:pPr>
      <w:proofErr w:type="gramStart"/>
      <w:ins w:id="42" w:author="Unknown">
        <w:r>
          <w:rPr>
            <w:rStyle w:val="Strong"/>
            <w:color w:val="FF6600"/>
          </w:rPr>
          <w:t xml:space="preserve">Q </w:t>
        </w:r>
      </w:ins>
      <w:r>
        <w:rPr>
          <w:rStyle w:val="Strong"/>
          <w:color w:val="FF6600"/>
        </w:rPr>
        <w:t xml:space="preserve"> </w:t>
      </w:r>
      <w:ins w:id="43" w:author="Unknown">
        <w:r>
          <w:rPr>
            <w:rStyle w:val="Strong"/>
            <w:color w:val="FF6600"/>
          </w:rPr>
          <w:t>29</w:t>
        </w:r>
        <w:proofErr w:type="gramEnd"/>
        <w:r>
          <w:rPr>
            <w:rStyle w:val="Strong"/>
            <w:color w:val="FF6600"/>
          </w:rPr>
          <w:t>)</w:t>
        </w:r>
        <w:r>
          <w:rPr>
            <w:color w:val="FF6600"/>
          </w:rPr>
          <w:t xml:space="preserve"> </w:t>
        </w:r>
        <w:r>
          <w:rPr>
            <w:rStyle w:val="Strong"/>
            <w:color w:val="FF6600"/>
          </w:rPr>
          <w:t>How to find more than one web element in the list?</w:t>
        </w:r>
      </w:ins>
    </w:p>
    <w:p w:rsidR="00E97265" w:rsidRDefault="00E97265" w:rsidP="00E97265">
      <w:pPr>
        <w:pStyle w:val="NormalWeb"/>
        <w:rPr>
          <w:ins w:id="44" w:author="Unknown"/>
        </w:rPr>
      </w:pPr>
      <w:ins w:id="45" w:author="Unknown">
        <w:r>
          <w:t xml:space="preserve">At times, we may come across elements of same type like multiple hyperlinks, images etc arranged in an ordered or unordered list. Thus, it makes absolute sense to deal with such elements by a single piece of code and this can be done using </w:t>
        </w:r>
        <w:proofErr w:type="spellStart"/>
        <w:r>
          <w:t>WebElement</w:t>
        </w:r>
        <w:proofErr w:type="spellEnd"/>
        <w:r>
          <w:t xml:space="preserve"> List.</w:t>
        </w:r>
      </w:ins>
    </w:p>
    <w:p w:rsidR="00E97265" w:rsidRDefault="00E97265" w:rsidP="00E97265">
      <w:pPr>
        <w:pStyle w:val="NormalWeb"/>
        <w:rPr>
          <w:ins w:id="46" w:author="Unknown"/>
        </w:rPr>
      </w:pPr>
      <w:ins w:id="47" w:author="Unknown">
        <w:r>
          <w:rPr>
            <w:rStyle w:val="Strong"/>
          </w:rPr>
          <w:t>Sample Code</w:t>
        </w:r>
      </w:ins>
    </w:p>
    <w:tbl>
      <w:tblPr>
        <w:tblW w:w="0" w:type="auto"/>
        <w:tblCellSpacing w:w="15" w:type="dxa"/>
        <w:tblCellMar>
          <w:top w:w="15" w:type="dxa"/>
          <w:left w:w="15" w:type="dxa"/>
          <w:bottom w:w="15" w:type="dxa"/>
          <w:right w:w="15" w:type="dxa"/>
        </w:tblCellMar>
        <w:tblLook w:val="04A0"/>
      </w:tblPr>
      <w:tblGrid>
        <w:gridCol w:w="196"/>
        <w:gridCol w:w="8875"/>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1</w:t>
            </w:r>
          </w:p>
        </w:tc>
        <w:tc>
          <w:tcPr>
            <w:tcW w:w="0" w:type="auto"/>
            <w:vAlign w:val="center"/>
            <w:hideMark/>
          </w:tcPr>
          <w:p w:rsidR="00E97265" w:rsidRDefault="00E97265">
            <w:pPr>
              <w:rPr>
                <w:sz w:val="24"/>
                <w:szCs w:val="24"/>
              </w:rPr>
            </w:pPr>
            <w:r>
              <w:rPr>
                <w:rStyle w:val="HTMLCode"/>
                <w:rFonts w:eastAsiaTheme="minorHAnsi"/>
              </w:rPr>
              <w:t>// Storing the list</w:t>
            </w:r>
          </w:p>
        </w:tc>
      </w:tr>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2</w:t>
            </w:r>
          </w:p>
        </w:tc>
        <w:tc>
          <w:tcPr>
            <w:tcW w:w="0" w:type="auto"/>
            <w:gridSpan w:val="2"/>
            <w:vAlign w:val="center"/>
            <w:hideMark/>
          </w:tcPr>
          <w:p w:rsidR="00E97265" w:rsidRDefault="00E97265">
            <w:pPr>
              <w:rPr>
                <w:sz w:val="24"/>
                <w:szCs w:val="24"/>
              </w:rPr>
            </w:pPr>
            <w:r>
              <w:rPr>
                <w:rStyle w:val="HTMLCode"/>
                <w:rFonts w:eastAsiaTheme="minorHAnsi"/>
              </w:rPr>
              <w:t>List &lt;</w:t>
            </w:r>
            <w:proofErr w:type="spellStart"/>
            <w:r>
              <w:rPr>
                <w:rStyle w:val="HTMLCode"/>
                <w:rFonts w:eastAsiaTheme="minorHAnsi"/>
              </w:rPr>
              <w:t>WebElement</w:t>
            </w:r>
            <w:proofErr w:type="spellEnd"/>
            <w:r>
              <w:rPr>
                <w:rStyle w:val="HTMLCode"/>
                <w:rFonts w:eastAsiaTheme="minorHAnsi"/>
              </w:rPr>
              <w:t xml:space="preserve">&gt; </w:t>
            </w:r>
            <w:proofErr w:type="spellStart"/>
            <w:r>
              <w:rPr>
                <w:rStyle w:val="HTMLCode"/>
                <w:rFonts w:eastAsiaTheme="minorHAnsi"/>
              </w:rPr>
              <w:t>elementList</w:t>
            </w:r>
            <w:proofErr w:type="spellEnd"/>
            <w:r>
              <w:rPr>
                <w:rStyle w:val="HTMLCode"/>
                <w:rFonts w:eastAsiaTheme="minorHAnsi"/>
              </w:rPr>
              <w:t xml:space="preserve"> = </w:t>
            </w:r>
            <w:proofErr w:type="spellStart"/>
            <w:r>
              <w:rPr>
                <w:rStyle w:val="HTMLCode"/>
                <w:rFonts w:eastAsiaTheme="minorHAnsi"/>
              </w:rPr>
              <w:t>driver.findElements</w:t>
            </w:r>
            <w:proofErr w:type="spellEnd"/>
            <w:r>
              <w:rPr>
                <w:rStyle w:val="HTMLCode"/>
                <w:rFonts w:eastAsiaTheme="minorHAnsi"/>
              </w:rPr>
              <w:t>(</w:t>
            </w:r>
            <w:proofErr w:type="spellStart"/>
            <w:r>
              <w:rPr>
                <w:rStyle w:val="HTMLCode"/>
                <w:rFonts w:eastAsiaTheme="minorHAnsi"/>
              </w:rPr>
              <w:t>By.xpath</w:t>
            </w:r>
            <w:proofErr w:type="spellEnd"/>
            <w:r>
              <w:rPr>
                <w:rStyle w:val="HTMLCode"/>
                <w:rFonts w:eastAsiaTheme="minorHAnsi"/>
              </w:rPr>
              <w:t>("//div[@id='example']//</w:t>
            </w:r>
            <w:proofErr w:type="spellStart"/>
            <w:r>
              <w:rPr>
                <w:rStyle w:val="HTMLCode"/>
                <w:rFonts w:eastAsiaTheme="minorHAnsi"/>
              </w:rPr>
              <w:t>ul</w:t>
            </w:r>
            <w:proofErr w:type="spellEnd"/>
            <w:r>
              <w:rPr>
                <w:rStyle w:val="HTMLCode"/>
                <w:rFonts w:eastAsiaTheme="minorHAnsi"/>
              </w:rPr>
              <w:t>//</w:t>
            </w:r>
            <w:proofErr w:type="spellStart"/>
            <w:r>
              <w:rPr>
                <w:rStyle w:val="HTMLCode"/>
                <w:rFonts w:eastAsiaTheme="minorHAnsi"/>
              </w:rPr>
              <w:t>li</w:t>
            </w:r>
            <w:proofErr w:type="spellEnd"/>
            <w:r>
              <w:rPr>
                <w:rStyle w:val="HTMLCode"/>
                <w:rFonts w:eastAsiaTheme="minorHAnsi"/>
              </w:rPr>
              <w:t>"));</w:t>
            </w:r>
          </w:p>
        </w:tc>
      </w:tr>
    </w:tbl>
    <w:p w:rsidR="00E97265" w:rsidRDefault="00E97265" w:rsidP="00E97265">
      <w:pPr>
        <w:rPr>
          <w:ins w:id="48" w:author="Unknown"/>
          <w:vanish/>
        </w:rPr>
      </w:pPr>
    </w:p>
    <w:tbl>
      <w:tblPr>
        <w:tblW w:w="0" w:type="auto"/>
        <w:tblCellSpacing w:w="15" w:type="dxa"/>
        <w:tblCellMar>
          <w:top w:w="15" w:type="dxa"/>
          <w:left w:w="15" w:type="dxa"/>
          <w:bottom w:w="15" w:type="dxa"/>
          <w:right w:w="15" w:type="dxa"/>
        </w:tblCellMar>
        <w:tblLook w:val="04A0"/>
      </w:tblPr>
      <w:tblGrid>
        <w:gridCol w:w="196"/>
        <w:gridCol w:w="4041"/>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3</w:t>
            </w:r>
          </w:p>
        </w:tc>
        <w:tc>
          <w:tcPr>
            <w:tcW w:w="0" w:type="auto"/>
            <w:vAlign w:val="center"/>
            <w:hideMark/>
          </w:tcPr>
          <w:p w:rsidR="00E97265" w:rsidRDefault="00E97265">
            <w:pPr>
              <w:rPr>
                <w:sz w:val="24"/>
                <w:szCs w:val="24"/>
              </w:rPr>
            </w:pPr>
            <w:r>
              <w:rPr>
                <w:rStyle w:val="HTMLCode"/>
                <w:rFonts w:eastAsiaTheme="minorHAnsi"/>
              </w:rPr>
              <w:t>// Fetching the size of the list</w:t>
            </w:r>
          </w:p>
        </w:tc>
      </w:tr>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4</w:t>
            </w:r>
          </w:p>
        </w:tc>
        <w:tc>
          <w:tcPr>
            <w:tcW w:w="0" w:type="auto"/>
            <w:gridSpan w:val="2"/>
            <w:vAlign w:val="center"/>
            <w:hideMark/>
          </w:tcPr>
          <w:p w:rsidR="00E97265" w:rsidRDefault="00E97265">
            <w:pPr>
              <w:rPr>
                <w:sz w:val="24"/>
                <w:szCs w:val="24"/>
              </w:rPr>
            </w:pPr>
            <w:proofErr w:type="spellStart"/>
            <w:r>
              <w:rPr>
                <w:rStyle w:val="HTMLCode"/>
                <w:rFonts w:eastAsiaTheme="minorHAnsi"/>
              </w:rPr>
              <w:t>int</w:t>
            </w:r>
            <w:proofErr w:type="spellEnd"/>
            <w:r>
              <w:t xml:space="preserve"> </w:t>
            </w:r>
            <w:proofErr w:type="spellStart"/>
            <w:r>
              <w:rPr>
                <w:rStyle w:val="HTMLCode"/>
                <w:rFonts w:eastAsiaTheme="minorHAnsi"/>
              </w:rPr>
              <w:t>listSize</w:t>
            </w:r>
            <w:proofErr w:type="spellEnd"/>
            <w:r>
              <w:rPr>
                <w:rStyle w:val="HTMLCode"/>
                <w:rFonts w:eastAsiaTheme="minorHAnsi"/>
              </w:rPr>
              <w:t xml:space="preserve"> = </w:t>
            </w:r>
            <w:proofErr w:type="spellStart"/>
            <w:r>
              <w:rPr>
                <w:rStyle w:val="HTMLCode"/>
                <w:rFonts w:eastAsiaTheme="minorHAnsi"/>
              </w:rPr>
              <w:t>elementList.size</w:t>
            </w:r>
            <w:proofErr w:type="spellEnd"/>
            <w:r>
              <w:rPr>
                <w:rStyle w:val="HTMLCode"/>
                <w:rFonts w:eastAsiaTheme="minorHAnsi"/>
              </w:rPr>
              <w:t>();</w:t>
            </w:r>
          </w:p>
        </w:tc>
      </w:tr>
    </w:tbl>
    <w:p w:rsidR="00E97265" w:rsidRDefault="00E97265" w:rsidP="00E97265">
      <w:pPr>
        <w:rPr>
          <w:ins w:id="49" w:author="Unknown"/>
          <w:vanish/>
        </w:rPr>
      </w:pPr>
    </w:p>
    <w:tbl>
      <w:tblPr>
        <w:tblW w:w="0" w:type="auto"/>
        <w:tblCellSpacing w:w="15" w:type="dxa"/>
        <w:tblCellMar>
          <w:top w:w="15" w:type="dxa"/>
          <w:left w:w="15" w:type="dxa"/>
          <w:bottom w:w="15" w:type="dxa"/>
          <w:right w:w="15" w:type="dxa"/>
        </w:tblCellMar>
        <w:tblLook w:val="04A0"/>
      </w:tblPr>
      <w:tblGrid>
        <w:gridCol w:w="196"/>
        <w:gridCol w:w="3491"/>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5</w:t>
            </w:r>
          </w:p>
        </w:tc>
        <w:tc>
          <w:tcPr>
            <w:tcW w:w="0" w:type="auto"/>
            <w:gridSpan w:val="2"/>
            <w:vAlign w:val="center"/>
            <w:hideMark/>
          </w:tcPr>
          <w:p w:rsidR="00E97265" w:rsidRDefault="00E97265">
            <w:pPr>
              <w:rPr>
                <w:sz w:val="24"/>
                <w:szCs w:val="24"/>
              </w:rPr>
            </w:pPr>
            <w:r>
              <w:rPr>
                <w:rStyle w:val="HTMLCode"/>
                <w:rFonts w:eastAsiaTheme="minorHAnsi"/>
              </w:rPr>
              <w:t>for</w:t>
            </w:r>
            <w:r>
              <w:t xml:space="preserve"> </w:t>
            </w:r>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&lt;</w:t>
            </w:r>
            <w:proofErr w:type="spellStart"/>
            <w:r>
              <w:rPr>
                <w:rStyle w:val="HTMLCode"/>
                <w:rFonts w:eastAsiaTheme="minorHAnsi"/>
              </w:rPr>
              <w:t>listSize</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w:t>
            </w:r>
          </w:p>
        </w:tc>
      </w:tr>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6</w:t>
            </w:r>
          </w:p>
        </w:tc>
        <w:tc>
          <w:tcPr>
            <w:tcW w:w="0" w:type="auto"/>
            <w:vAlign w:val="center"/>
            <w:hideMark/>
          </w:tcPr>
          <w:p w:rsidR="00E97265" w:rsidRDefault="00E97265">
            <w:pPr>
              <w:rPr>
                <w:sz w:val="24"/>
                <w:szCs w:val="24"/>
              </w:rPr>
            </w:pPr>
            <w:r>
              <w:rPr>
                <w:rStyle w:val="HTMLCode"/>
                <w:rFonts w:eastAsiaTheme="minorHAnsi"/>
              </w:rPr>
              <w:t>{</w:t>
            </w:r>
          </w:p>
        </w:tc>
      </w:tr>
    </w:tbl>
    <w:p w:rsidR="00E97265" w:rsidRDefault="00E97265" w:rsidP="00E97265">
      <w:pPr>
        <w:rPr>
          <w:ins w:id="50" w:author="Unknown"/>
          <w:vanish/>
        </w:rPr>
      </w:pPr>
    </w:p>
    <w:tbl>
      <w:tblPr>
        <w:tblW w:w="0" w:type="auto"/>
        <w:tblCellSpacing w:w="15" w:type="dxa"/>
        <w:tblCellMar>
          <w:top w:w="15" w:type="dxa"/>
          <w:left w:w="15" w:type="dxa"/>
          <w:bottom w:w="15" w:type="dxa"/>
          <w:right w:w="15" w:type="dxa"/>
        </w:tblCellMar>
        <w:tblLook w:val="04A0"/>
      </w:tblPr>
      <w:tblGrid>
        <w:gridCol w:w="196"/>
        <w:gridCol w:w="4951"/>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7</w:t>
            </w:r>
          </w:p>
        </w:tc>
        <w:tc>
          <w:tcPr>
            <w:tcW w:w="0" w:type="auto"/>
            <w:gridSpan w:val="2"/>
            <w:vAlign w:val="center"/>
            <w:hideMark/>
          </w:tcPr>
          <w:p w:rsidR="00E97265" w:rsidRDefault="00E97265">
            <w:pPr>
              <w:rPr>
                <w:sz w:val="24"/>
                <w:szCs w:val="24"/>
              </w:rPr>
            </w:pPr>
            <w:r>
              <w:rPr>
                <w:rStyle w:val="HTMLCode"/>
                <w:rFonts w:eastAsiaTheme="minorHAnsi"/>
              </w:rPr>
              <w:t>// Clicking on each service provider link</w:t>
            </w:r>
          </w:p>
        </w:tc>
      </w:tr>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8</w:t>
            </w:r>
          </w:p>
        </w:tc>
        <w:tc>
          <w:tcPr>
            <w:tcW w:w="0" w:type="auto"/>
            <w:vAlign w:val="center"/>
            <w:hideMark/>
          </w:tcPr>
          <w:p w:rsidR="00E97265" w:rsidRDefault="00E97265">
            <w:pPr>
              <w:rPr>
                <w:sz w:val="24"/>
                <w:szCs w:val="24"/>
              </w:rPr>
            </w:pPr>
            <w:proofErr w:type="spellStart"/>
            <w:r>
              <w:rPr>
                <w:rStyle w:val="HTMLCode"/>
                <w:rFonts w:eastAsiaTheme="minorHAnsi"/>
              </w:rPr>
              <w:t>serviceProviderLinks.get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).click();</w:t>
            </w:r>
          </w:p>
        </w:tc>
      </w:tr>
    </w:tbl>
    <w:p w:rsidR="00E97265" w:rsidRDefault="00E97265" w:rsidP="00E97265">
      <w:pPr>
        <w:rPr>
          <w:ins w:id="51" w:author="Unknown"/>
          <w:vanish/>
        </w:rPr>
      </w:pPr>
    </w:p>
    <w:tbl>
      <w:tblPr>
        <w:tblW w:w="0" w:type="auto"/>
        <w:tblCellSpacing w:w="15" w:type="dxa"/>
        <w:tblCellMar>
          <w:top w:w="15" w:type="dxa"/>
          <w:left w:w="15" w:type="dxa"/>
          <w:bottom w:w="15" w:type="dxa"/>
          <w:right w:w="15" w:type="dxa"/>
        </w:tblCellMar>
        <w:tblLook w:val="04A0"/>
      </w:tblPr>
      <w:tblGrid>
        <w:gridCol w:w="286"/>
        <w:gridCol w:w="30"/>
        <w:gridCol w:w="8755"/>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9</w:t>
            </w:r>
          </w:p>
        </w:tc>
        <w:tc>
          <w:tcPr>
            <w:tcW w:w="0" w:type="auto"/>
            <w:gridSpan w:val="3"/>
            <w:vAlign w:val="center"/>
            <w:hideMark/>
          </w:tcPr>
          <w:p w:rsidR="00E97265" w:rsidRDefault="00E97265">
            <w:pPr>
              <w:rPr>
                <w:sz w:val="24"/>
                <w:szCs w:val="24"/>
              </w:rPr>
            </w:pPr>
            <w:r>
              <w:rPr>
                <w:rStyle w:val="HTMLCode"/>
                <w:rFonts w:eastAsiaTheme="minorHAnsi"/>
              </w:rPr>
              <w:t>// Navigating back to the previous page that stores link to service providers</w:t>
            </w:r>
          </w:p>
        </w:tc>
      </w:tr>
      <w:tr w:rsidR="00E97265" w:rsidTr="00E97265">
        <w:trPr>
          <w:gridAfter w:val="1"/>
          <w:tblCellSpacing w:w="15" w:type="dxa"/>
        </w:trPr>
        <w:tc>
          <w:tcPr>
            <w:tcW w:w="0" w:type="auto"/>
            <w:gridSpan w:val="2"/>
            <w:vAlign w:val="center"/>
            <w:hideMark/>
          </w:tcPr>
          <w:p w:rsidR="00E97265" w:rsidRDefault="00E97265">
            <w:pPr>
              <w:rPr>
                <w:sz w:val="24"/>
                <w:szCs w:val="24"/>
              </w:rPr>
            </w:pPr>
            <w:r>
              <w:rPr>
                <w:rStyle w:val="HTMLCode"/>
                <w:rFonts w:eastAsiaTheme="minorHAnsi"/>
              </w:rPr>
              <w:t>10</w:t>
            </w:r>
          </w:p>
        </w:tc>
        <w:tc>
          <w:tcPr>
            <w:tcW w:w="0" w:type="auto"/>
            <w:vAlign w:val="center"/>
            <w:hideMark/>
          </w:tcPr>
          <w:p w:rsidR="00E97265" w:rsidRDefault="00E97265">
            <w:pPr>
              <w:rPr>
                <w:sz w:val="24"/>
                <w:szCs w:val="24"/>
              </w:rPr>
            </w:pPr>
            <w:proofErr w:type="spellStart"/>
            <w:r>
              <w:rPr>
                <w:rStyle w:val="HTMLCode"/>
                <w:rFonts w:eastAsiaTheme="minorHAnsi"/>
              </w:rPr>
              <w:t>driver.navigate</w:t>
            </w:r>
            <w:proofErr w:type="spellEnd"/>
            <w:r>
              <w:rPr>
                <w:rStyle w:val="HTMLCode"/>
                <w:rFonts w:eastAsiaTheme="minorHAnsi"/>
              </w:rPr>
              <w:t>().back();</w:t>
            </w:r>
          </w:p>
        </w:tc>
      </w:tr>
    </w:tbl>
    <w:p w:rsidR="00E97265" w:rsidRDefault="00E97265" w:rsidP="00E97265">
      <w:pPr>
        <w:rPr>
          <w:ins w:id="52" w:author="Unknown"/>
          <w:vanish/>
        </w:rPr>
      </w:pPr>
    </w:p>
    <w:tbl>
      <w:tblPr>
        <w:tblW w:w="0" w:type="auto"/>
        <w:tblCellSpacing w:w="15" w:type="dxa"/>
        <w:tblCellMar>
          <w:top w:w="15" w:type="dxa"/>
          <w:left w:w="15" w:type="dxa"/>
          <w:bottom w:w="15" w:type="dxa"/>
          <w:right w:w="15" w:type="dxa"/>
        </w:tblCellMar>
        <w:tblLook w:val="04A0"/>
      </w:tblPr>
      <w:tblGrid>
        <w:gridCol w:w="316"/>
        <w:gridCol w:w="196"/>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11</w:t>
            </w:r>
          </w:p>
        </w:tc>
        <w:tc>
          <w:tcPr>
            <w:tcW w:w="0" w:type="auto"/>
            <w:vAlign w:val="center"/>
            <w:hideMark/>
          </w:tcPr>
          <w:p w:rsidR="00E97265" w:rsidRDefault="00E97265">
            <w:pPr>
              <w:rPr>
                <w:sz w:val="24"/>
                <w:szCs w:val="24"/>
              </w:rPr>
            </w:pPr>
            <w:r>
              <w:rPr>
                <w:rStyle w:val="HTMLCode"/>
                <w:rFonts w:eastAsiaTheme="minorHAnsi"/>
              </w:rPr>
              <w:t>}</w:t>
            </w:r>
          </w:p>
        </w:tc>
      </w:tr>
    </w:tbl>
    <w:p w:rsidR="00E97265" w:rsidRDefault="00E97265" w:rsidP="00E97265">
      <w:pPr>
        <w:pStyle w:val="NormalWeb"/>
        <w:rPr>
          <w:ins w:id="53" w:author="Unknown"/>
        </w:rPr>
      </w:pPr>
      <w:proofErr w:type="gramStart"/>
      <w:ins w:id="54" w:author="Unknown">
        <w:r>
          <w:rPr>
            <w:rStyle w:val="Strong"/>
            <w:color w:val="FF6600"/>
          </w:rPr>
          <w:t xml:space="preserve">Q </w:t>
        </w:r>
      </w:ins>
      <w:r>
        <w:rPr>
          <w:rStyle w:val="Strong"/>
          <w:color w:val="FF6600"/>
        </w:rPr>
        <w:t xml:space="preserve"> </w:t>
      </w:r>
      <w:ins w:id="55" w:author="Unknown">
        <w:r>
          <w:rPr>
            <w:rStyle w:val="Strong"/>
            <w:color w:val="FF6600"/>
          </w:rPr>
          <w:t>30</w:t>
        </w:r>
        <w:proofErr w:type="gramEnd"/>
        <w:r>
          <w:rPr>
            <w:rStyle w:val="Strong"/>
            <w:color w:val="FF6600"/>
          </w:rPr>
          <w:t xml:space="preserve">) What is the difference between </w:t>
        </w:r>
        <w:proofErr w:type="spellStart"/>
        <w:r>
          <w:rPr>
            <w:rStyle w:val="Strong"/>
            <w:color w:val="FF6600"/>
          </w:rPr>
          <w:t>driver.close</w:t>
        </w:r>
        <w:proofErr w:type="spellEnd"/>
        <w:r>
          <w:rPr>
            <w:rStyle w:val="Strong"/>
            <w:color w:val="FF6600"/>
          </w:rPr>
          <w:t xml:space="preserve">() and </w:t>
        </w:r>
        <w:proofErr w:type="spellStart"/>
        <w:r>
          <w:rPr>
            <w:rStyle w:val="Strong"/>
            <w:color w:val="FF6600"/>
          </w:rPr>
          <w:t>driver.quit</w:t>
        </w:r>
        <w:proofErr w:type="spellEnd"/>
        <w:r>
          <w:rPr>
            <w:rStyle w:val="Strong"/>
            <w:color w:val="FF6600"/>
          </w:rPr>
          <w:t xml:space="preserve"> command?</w:t>
        </w:r>
      </w:ins>
    </w:p>
    <w:p w:rsidR="00E97265" w:rsidRDefault="00E97265" w:rsidP="00E97265">
      <w:pPr>
        <w:pStyle w:val="NormalWeb"/>
        <w:rPr>
          <w:ins w:id="56" w:author="Unknown"/>
        </w:rPr>
      </w:pPr>
      <w:proofErr w:type="gramStart"/>
      <w:ins w:id="57" w:author="Unknown">
        <w:r>
          <w:rPr>
            <w:rStyle w:val="Strong"/>
          </w:rPr>
          <w:t>close(</w:t>
        </w:r>
        <w:proofErr w:type="gramEnd"/>
        <w:r>
          <w:rPr>
            <w:rStyle w:val="Strong"/>
          </w:rPr>
          <w:t>)</w:t>
        </w:r>
        <w:r>
          <w:t xml:space="preserve">: </w:t>
        </w:r>
        <w:proofErr w:type="spellStart"/>
        <w:r>
          <w:t>WebDriver’s</w:t>
        </w:r>
        <w:proofErr w:type="spellEnd"/>
        <w:r>
          <w:t xml:space="preserve"> close() method closes the web browser window that the user is currently working on or we can also say the window that is being currently accessed by the </w:t>
        </w:r>
        <w:proofErr w:type="spellStart"/>
        <w:r>
          <w:t>WebDriver</w:t>
        </w:r>
        <w:proofErr w:type="spellEnd"/>
        <w:r>
          <w:t>. The command neither requires any parameter nor does it return any value.</w:t>
        </w:r>
      </w:ins>
    </w:p>
    <w:p w:rsidR="00E97265" w:rsidRDefault="00E97265" w:rsidP="00E97265">
      <w:pPr>
        <w:pStyle w:val="NormalWeb"/>
        <w:rPr>
          <w:ins w:id="58" w:author="Unknown"/>
        </w:rPr>
      </w:pPr>
      <w:proofErr w:type="gramStart"/>
      <w:ins w:id="59" w:author="Unknown">
        <w:r>
          <w:rPr>
            <w:rStyle w:val="Strong"/>
          </w:rPr>
          <w:t>quit(</w:t>
        </w:r>
        <w:proofErr w:type="gramEnd"/>
        <w:r>
          <w:rPr>
            <w:rStyle w:val="Strong"/>
          </w:rPr>
          <w:t>)</w:t>
        </w:r>
        <w:r>
          <w:t xml:space="preserve">: Unlike close() method, quit() method closes down all the windows that the program has opened. Same as </w:t>
        </w:r>
        <w:proofErr w:type="gramStart"/>
        <w:r>
          <w:t>close(</w:t>
        </w:r>
        <w:proofErr w:type="gramEnd"/>
        <w:r>
          <w:t>) method, the command neither requires any parameter nor does is return any value.</w:t>
        </w:r>
      </w:ins>
    </w:p>
    <w:p w:rsidR="00E97265" w:rsidRDefault="00E97265" w:rsidP="00E97265">
      <w:pPr>
        <w:pStyle w:val="NormalWeb"/>
        <w:rPr>
          <w:ins w:id="60" w:author="Unknown"/>
        </w:rPr>
      </w:pPr>
      <w:proofErr w:type="gramStart"/>
      <w:ins w:id="61" w:author="Unknown">
        <w:r>
          <w:rPr>
            <w:rStyle w:val="Strong"/>
            <w:color w:val="FF6600"/>
          </w:rPr>
          <w:lastRenderedPageBreak/>
          <w:t xml:space="preserve">Q </w:t>
        </w:r>
      </w:ins>
      <w:r>
        <w:rPr>
          <w:rStyle w:val="Strong"/>
          <w:color w:val="FF6600"/>
        </w:rPr>
        <w:t xml:space="preserve"> </w:t>
      </w:r>
      <w:ins w:id="62" w:author="Unknown">
        <w:r>
          <w:rPr>
            <w:rStyle w:val="Strong"/>
            <w:color w:val="FF6600"/>
          </w:rPr>
          <w:t>31</w:t>
        </w:r>
        <w:proofErr w:type="gramEnd"/>
        <w:r>
          <w:rPr>
            <w:rStyle w:val="Strong"/>
            <w:color w:val="FF6600"/>
          </w:rPr>
          <w:t>) Can Selenium handle windows based pop up?</w:t>
        </w:r>
      </w:ins>
    </w:p>
    <w:p w:rsidR="00E97265" w:rsidRDefault="00E97265" w:rsidP="00E97265">
      <w:pPr>
        <w:pStyle w:val="NormalWeb"/>
        <w:rPr>
          <w:ins w:id="63" w:author="Unknown"/>
        </w:rPr>
      </w:pPr>
      <w:ins w:id="64" w:author="Unknown">
        <w:r>
          <w:t>Selenium is an automation testing tool which supports only web application testing. Therefore, windows pop up cannot be handled using Selenium.</w:t>
        </w:r>
      </w:ins>
    </w:p>
    <w:p w:rsidR="00E97265" w:rsidRDefault="00E97265" w:rsidP="00E97265">
      <w:pPr>
        <w:pStyle w:val="NormalWeb"/>
        <w:rPr>
          <w:ins w:id="65" w:author="Unknown"/>
        </w:rPr>
      </w:pPr>
      <w:proofErr w:type="gramStart"/>
      <w:ins w:id="66" w:author="Unknown">
        <w:r>
          <w:rPr>
            <w:rStyle w:val="Strong"/>
            <w:color w:val="FF6600"/>
          </w:rPr>
          <w:t xml:space="preserve">Q </w:t>
        </w:r>
      </w:ins>
      <w:r>
        <w:rPr>
          <w:rStyle w:val="Strong"/>
          <w:color w:val="FF6600"/>
        </w:rPr>
        <w:t xml:space="preserve"> </w:t>
      </w:r>
      <w:ins w:id="67" w:author="Unknown">
        <w:r>
          <w:rPr>
            <w:rStyle w:val="Strong"/>
            <w:color w:val="FF6600"/>
          </w:rPr>
          <w:t>32</w:t>
        </w:r>
        <w:proofErr w:type="gramEnd"/>
        <w:r>
          <w:rPr>
            <w:rStyle w:val="Strong"/>
            <w:color w:val="FF6600"/>
          </w:rPr>
          <w:t>) How can we handle web-based pop up?</w:t>
        </w:r>
      </w:ins>
    </w:p>
    <w:p w:rsidR="00E97265" w:rsidRDefault="00E97265" w:rsidP="00E97265">
      <w:pPr>
        <w:pStyle w:val="NormalWeb"/>
        <w:rPr>
          <w:ins w:id="68" w:author="Unknown"/>
        </w:rPr>
      </w:pPr>
      <w:proofErr w:type="spellStart"/>
      <w:ins w:id="69" w:author="Unknown">
        <w:r>
          <w:t>WebDriver</w:t>
        </w:r>
        <w:proofErr w:type="spellEnd"/>
        <w:r>
          <w:t xml:space="preserve"> offers the users with a very efficient way to </w:t>
        </w:r>
        <w:r>
          <w:fldChar w:fldCharType="begin"/>
        </w:r>
        <w:r>
          <w:instrText xml:space="preserve"> HYPERLINK "https://www.softwaretestinghelp.com/handle-alerts-popups-selenium-webdriver-selenium-tutorial-16/" \o "Handling alerts using WebDriver" </w:instrText>
        </w:r>
        <w:r>
          <w:fldChar w:fldCharType="separate"/>
        </w:r>
        <w:r>
          <w:rPr>
            <w:rStyle w:val="Hyperlink"/>
          </w:rPr>
          <w:t>handle these pop-ups using Alert interface</w:t>
        </w:r>
        <w:r>
          <w:fldChar w:fldCharType="end"/>
        </w:r>
        <w:r>
          <w:t>. There are the four methods that we would be using along with the Alert interface.</w:t>
        </w:r>
      </w:ins>
    </w:p>
    <w:p w:rsidR="00E97265" w:rsidRDefault="00E97265" w:rsidP="00E97265">
      <w:pPr>
        <w:numPr>
          <w:ilvl w:val="0"/>
          <w:numId w:val="10"/>
        </w:numPr>
        <w:spacing w:before="100" w:beforeAutospacing="1" w:after="100" w:afterAutospacing="1" w:line="240" w:lineRule="auto"/>
        <w:rPr>
          <w:ins w:id="70" w:author="Unknown"/>
        </w:rPr>
      </w:pPr>
      <w:proofErr w:type="gramStart"/>
      <w:ins w:id="71" w:author="Unknown">
        <w:r>
          <w:t>void</w:t>
        </w:r>
        <w:proofErr w:type="gramEnd"/>
        <w:r>
          <w:t xml:space="preserve"> dismiss() – The accept() method clicks on the “Cancel” button as soon as the pop-up window appears.</w:t>
        </w:r>
      </w:ins>
    </w:p>
    <w:p w:rsidR="00E97265" w:rsidRDefault="00E97265" w:rsidP="00E97265">
      <w:pPr>
        <w:numPr>
          <w:ilvl w:val="0"/>
          <w:numId w:val="10"/>
        </w:numPr>
        <w:spacing w:before="100" w:beforeAutospacing="1" w:after="100" w:afterAutospacing="1" w:line="240" w:lineRule="auto"/>
        <w:rPr>
          <w:ins w:id="72" w:author="Unknown"/>
        </w:rPr>
      </w:pPr>
      <w:proofErr w:type="gramStart"/>
      <w:ins w:id="73" w:author="Unknown">
        <w:r>
          <w:t>void</w:t>
        </w:r>
        <w:proofErr w:type="gramEnd"/>
        <w:r>
          <w:t xml:space="preserve"> accept() – The accept() method clicks on the “Ok” button as soon as the pop-up window appears.</w:t>
        </w:r>
      </w:ins>
    </w:p>
    <w:p w:rsidR="00E97265" w:rsidRDefault="00E97265" w:rsidP="00E97265">
      <w:pPr>
        <w:numPr>
          <w:ilvl w:val="0"/>
          <w:numId w:val="10"/>
        </w:numPr>
        <w:spacing w:before="100" w:beforeAutospacing="1" w:after="100" w:afterAutospacing="1" w:line="240" w:lineRule="auto"/>
        <w:rPr>
          <w:ins w:id="74" w:author="Unknown"/>
        </w:rPr>
      </w:pPr>
      <w:ins w:id="75" w:author="Unknown">
        <w:r>
          <w:t xml:space="preserve">String </w:t>
        </w:r>
        <w:proofErr w:type="spellStart"/>
        <w:proofErr w:type="gramStart"/>
        <w:r>
          <w:t>getText</w:t>
        </w:r>
        <w:proofErr w:type="spellEnd"/>
        <w:r>
          <w:t>(</w:t>
        </w:r>
        <w:proofErr w:type="gramEnd"/>
        <w:r>
          <w:t xml:space="preserve">) – The </w:t>
        </w:r>
        <w:proofErr w:type="spellStart"/>
        <w:r>
          <w:t>getText</w:t>
        </w:r>
        <w:proofErr w:type="spellEnd"/>
        <w:r>
          <w:t>() method returns the text displayed on the alert box.</w:t>
        </w:r>
      </w:ins>
    </w:p>
    <w:p w:rsidR="00E97265" w:rsidRDefault="00E97265" w:rsidP="00E97265">
      <w:pPr>
        <w:numPr>
          <w:ilvl w:val="0"/>
          <w:numId w:val="10"/>
        </w:numPr>
        <w:spacing w:before="100" w:beforeAutospacing="1" w:after="100" w:afterAutospacing="1" w:line="240" w:lineRule="auto"/>
        <w:rPr>
          <w:ins w:id="76" w:author="Unknown"/>
        </w:rPr>
      </w:pPr>
      <w:proofErr w:type="gramStart"/>
      <w:ins w:id="77" w:author="Unknown">
        <w:r>
          <w:t>void</w:t>
        </w:r>
        <w:proofErr w:type="gramEnd"/>
        <w:r>
          <w:t xml:space="preserve"> </w:t>
        </w:r>
        <w:proofErr w:type="spellStart"/>
        <w:r>
          <w:t>sendKeys</w:t>
        </w:r>
        <w:proofErr w:type="spellEnd"/>
        <w:r>
          <w:t xml:space="preserve">(String </w:t>
        </w:r>
        <w:proofErr w:type="spellStart"/>
        <w:r>
          <w:t>stringToSend</w:t>
        </w:r>
        <w:proofErr w:type="spellEnd"/>
        <w:r>
          <w:t xml:space="preserve">) – The </w:t>
        </w:r>
        <w:proofErr w:type="spellStart"/>
        <w:r>
          <w:t>sendKeys</w:t>
        </w:r>
        <w:proofErr w:type="spellEnd"/>
        <w:r>
          <w:t>() method enters the specified string pattern into the alert box.</w:t>
        </w:r>
      </w:ins>
    </w:p>
    <w:p w:rsidR="00E97265" w:rsidRDefault="00E97265" w:rsidP="00E97265">
      <w:pPr>
        <w:pStyle w:val="NormalWeb"/>
        <w:rPr>
          <w:ins w:id="78" w:author="Unknown"/>
        </w:rPr>
      </w:pPr>
      <w:ins w:id="79" w:author="Unknown">
        <w:r>
          <w:rPr>
            <w:rStyle w:val="Strong"/>
          </w:rPr>
          <w:t>Syntax</w:t>
        </w:r>
        <w:proofErr w:type="gramStart"/>
        <w:r>
          <w:rPr>
            <w:rStyle w:val="Strong"/>
          </w:rPr>
          <w:t>:</w:t>
        </w:r>
        <w:proofErr w:type="gramEnd"/>
        <w:r>
          <w:br/>
        </w:r>
        <w:r>
          <w:rPr>
            <w:rStyle w:val="Emphasis"/>
          </w:rPr>
          <w:t xml:space="preserve">// accepting </w:t>
        </w:r>
        <w:proofErr w:type="spellStart"/>
        <w:r>
          <w:rPr>
            <w:rStyle w:val="Emphasis"/>
          </w:rPr>
          <w:t>javascript</w:t>
        </w:r>
        <w:proofErr w:type="spellEnd"/>
        <w:r>
          <w:rPr>
            <w:rStyle w:val="Emphasis"/>
          </w:rPr>
          <w:t xml:space="preserve"> alert </w:t>
        </w:r>
        <w:r>
          <w:br/>
        </w:r>
        <w:r>
          <w:rPr>
            <w:rStyle w:val="Emphasis"/>
          </w:rPr>
          <w:t xml:space="preserve">                Alert </w:t>
        </w:r>
        <w:proofErr w:type="spellStart"/>
        <w:r>
          <w:rPr>
            <w:rStyle w:val="Emphasis"/>
          </w:rPr>
          <w:t>alert</w:t>
        </w:r>
        <w:proofErr w:type="spellEnd"/>
        <w:r>
          <w:rPr>
            <w:rStyle w:val="Emphasis"/>
          </w:rPr>
          <w:t xml:space="preserve"> = </w:t>
        </w:r>
        <w:proofErr w:type="spellStart"/>
        <w:r>
          <w:rPr>
            <w:rStyle w:val="Emphasis"/>
          </w:rPr>
          <w:t>driver.switchTo</w:t>
        </w:r>
        <w:proofErr w:type="spellEnd"/>
        <w:r>
          <w:rPr>
            <w:rStyle w:val="Emphasis"/>
          </w:rPr>
          <w:t>().alert();</w:t>
        </w:r>
        <w:r>
          <w:br/>
        </w:r>
        <w:proofErr w:type="spellStart"/>
        <w:r>
          <w:rPr>
            <w:rStyle w:val="Emphasis"/>
          </w:rPr>
          <w:t>alert.accept</w:t>
        </w:r>
        <w:proofErr w:type="spellEnd"/>
        <w:r>
          <w:rPr>
            <w:rStyle w:val="Emphasis"/>
          </w:rPr>
          <w:t>();</w:t>
        </w:r>
      </w:ins>
    </w:p>
    <w:p w:rsidR="00E97265" w:rsidRDefault="00E97265" w:rsidP="00E97265">
      <w:pPr>
        <w:pStyle w:val="NormalWeb"/>
        <w:rPr>
          <w:ins w:id="80" w:author="Unknown"/>
        </w:rPr>
      </w:pPr>
      <w:proofErr w:type="gramStart"/>
      <w:ins w:id="81" w:author="Unknown">
        <w:r>
          <w:rPr>
            <w:rStyle w:val="Strong"/>
            <w:color w:val="FF6600"/>
          </w:rPr>
          <w:t xml:space="preserve">Q </w:t>
        </w:r>
      </w:ins>
      <w:r>
        <w:rPr>
          <w:rStyle w:val="Strong"/>
          <w:color w:val="FF6600"/>
        </w:rPr>
        <w:t xml:space="preserve"> </w:t>
      </w:r>
      <w:ins w:id="82" w:author="Unknown">
        <w:r>
          <w:rPr>
            <w:rStyle w:val="Strong"/>
            <w:color w:val="FF6600"/>
          </w:rPr>
          <w:t>33</w:t>
        </w:r>
        <w:proofErr w:type="gramEnd"/>
        <w:r>
          <w:rPr>
            <w:rStyle w:val="Strong"/>
            <w:color w:val="FF6600"/>
          </w:rPr>
          <w:t>) How can we handle windows based pop up?</w:t>
        </w:r>
      </w:ins>
    </w:p>
    <w:p w:rsidR="00E97265" w:rsidRDefault="00E97265" w:rsidP="00E97265">
      <w:pPr>
        <w:pStyle w:val="NormalWeb"/>
        <w:rPr>
          <w:ins w:id="83" w:author="Unknown"/>
        </w:rPr>
      </w:pPr>
      <w:ins w:id="84" w:author="Unknown">
        <w:r>
          <w:t xml:space="preserve">Selenium is an automation testing tool which supports only web application testing, that means, it doesn’t support testing of windows based applications. However Selenium alone can’t help the situation but along with some third-party intervention, this problem can be overcome. There are several third-party tools available for handling window based pop-ups along with the selenium like </w:t>
        </w:r>
        <w:proofErr w:type="spellStart"/>
        <w:r>
          <w:t>AutoIT</w:t>
        </w:r>
        <w:proofErr w:type="spellEnd"/>
        <w:r>
          <w:t>, Robot class etc.</w:t>
        </w:r>
      </w:ins>
    </w:p>
    <w:p w:rsidR="00E97265" w:rsidRDefault="00E97265" w:rsidP="00E97265">
      <w:pPr>
        <w:pStyle w:val="NormalWeb"/>
        <w:rPr>
          <w:ins w:id="85" w:author="Unknown"/>
        </w:rPr>
      </w:pPr>
      <w:proofErr w:type="gramStart"/>
      <w:ins w:id="86" w:author="Unknown">
        <w:r>
          <w:rPr>
            <w:rStyle w:val="Strong"/>
            <w:color w:val="FF6600"/>
          </w:rPr>
          <w:t xml:space="preserve">Q </w:t>
        </w:r>
      </w:ins>
      <w:r>
        <w:rPr>
          <w:rStyle w:val="Strong"/>
          <w:color w:val="FF6600"/>
        </w:rPr>
        <w:t xml:space="preserve"> </w:t>
      </w:r>
      <w:ins w:id="87" w:author="Unknown">
        <w:r>
          <w:rPr>
            <w:rStyle w:val="Strong"/>
            <w:color w:val="FF6600"/>
          </w:rPr>
          <w:t>34</w:t>
        </w:r>
        <w:proofErr w:type="gramEnd"/>
        <w:r>
          <w:rPr>
            <w:rStyle w:val="Strong"/>
            <w:color w:val="FF6600"/>
          </w:rPr>
          <w:t>) How to assert title of the web page?</w:t>
        </w:r>
      </w:ins>
    </w:p>
    <w:p w:rsidR="00E97265" w:rsidRDefault="00E97265" w:rsidP="00E97265">
      <w:pPr>
        <w:pStyle w:val="NormalWeb"/>
        <w:rPr>
          <w:ins w:id="88" w:author="Unknown"/>
        </w:rPr>
      </w:pPr>
      <w:ins w:id="89" w:author="Unknown">
        <w:r>
          <w:rPr>
            <w:rStyle w:val="Emphasis"/>
          </w:rPr>
          <w:t>//verify the title of the web page</w:t>
        </w:r>
        <w:r>
          <w:br/>
        </w:r>
        <w:proofErr w:type="spellStart"/>
        <w:proofErr w:type="gramStart"/>
        <w:r>
          <w:rPr>
            <w:rStyle w:val="Emphasis"/>
          </w:rPr>
          <w:t>assertTrue</w:t>
        </w:r>
        <w:proofErr w:type="spellEnd"/>
        <w:r>
          <w:rPr>
            <w:rStyle w:val="Emphasis"/>
          </w:rPr>
          <w:t>(</w:t>
        </w:r>
        <w:proofErr w:type="gramEnd"/>
        <w:r>
          <w:rPr>
            <w:rStyle w:val="Emphasis"/>
          </w:rPr>
          <w:t xml:space="preserve">“The title of the window is </w:t>
        </w:r>
        <w:proofErr w:type="spellStart"/>
        <w:r>
          <w:rPr>
            <w:rStyle w:val="Emphasis"/>
          </w:rPr>
          <w:t>incorrect.”,driver.getTitle</w:t>
        </w:r>
        <w:proofErr w:type="spellEnd"/>
        <w:r>
          <w:rPr>
            <w:rStyle w:val="Emphasis"/>
          </w:rPr>
          <w:t>().equals(“Title of the page”));</w:t>
        </w:r>
      </w:ins>
    </w:p>
    <w:p w:rsidR="00E97265" w:rsidRDefault="00E97265" w:rsidP="00E97265">
      <w:pPr>
        <w:pStyle w:val="NormalWeb"/>
        <w:rPr>
          <w:ins w:id="90" w:author="Unknown"/>
        </w:rPr>
      </w:pPr>
      <w:proofErr w:type="gramStart"/>
      <w:ins w:id="91" w:author="Unknown">
        <w:r>
          <w:rPr>
            <w:rStyle w:val="Strong"/>
            <w:color w:val="FF6600"/>
          </w:rPr>
          <w:t xml:space="preserve">Q </w:t>
        </w:r>
      </w:ins>
      <w:r>
        <w:rPr>
          <w:rStyle w:val="Strong"/>
          <w:color w:val="FF6600"/>
        </w:rPr>
        <w:t xml:space="preserve"> </w:t>
      </w:r>
      <w:ins w:id="92" w:author="Unknown">
        <w:r>
          <w:rPr>
            <w:rStyle w:val="Strong"/>
            <w:color w:val="FF6600"/>
          </w:rPr>
          <w:t>35</w:t>
        </w:r>
        <w:proofErr w:type="gramEnd"/>
        <w:r>
          <w:rPr>
            <w:rStyle w:val="Strong"/>
            <w:color w:val="FF6600"/>
          </w:rPr>
          <w:t xml:space="preserve">) How to mouse hover on a web element using </w:t>
        </w:r>
        <w:proofErr w:type="spellStart"/>
        <w:r>
          <w:rPr>
            <w:rStyle w:val="Strong"/>
            <w:color w:val="FF6600"/>
          </w:rPr>
          <w:t>WebDriver</w:t>
        </w:r>
        <w:proofErr w:type="spellEnd"/>
        <w:r>
          <w:rPr>
            <w:rStyle w:val="Strong"/>
            <w:color w:val="FF6600"/>
          </w:rPr>
          <w:t>?</w:t>
        </w:r>
      </w:ins>
    </w:p>
    <w:p w:rsidR="00E97265" w:rsidRDefault="00E97265" w:rsidP="00E97265">
      <w:pPr>
        <w:pStyle w:val="NormalWeb"/>
        <w:rPr>
          <w:ins w:id="93" w:author="Unknown"/>
        </w:rPr>
      </w:pPr>
      <w:proofErr w:type="spellStart"/>
      <w:ins w:id="94" w:author="Unknown">
        <w:r>
          <w:t>WebDriver</w:t>
        </w:r>
        <w:proofErr w:type="spellEnd"/>
        <w:r>
          <w:t xml:space="preserve"> offers a wide range of interaction utilities that the user can exploit to automate mouse and keyboard events. Action Interface is one such utility which simulates the single user interactions.</w:t>
        </w:r>
      </w:ins>
    </w:p>
    <w:p w:rsidR="00E97265" w:rsidRDefault="00E97265" w:rsidP="00E97265">
      <w:pPr>
        <w:pStyle w:val="NormalWeb"/>
        <w:rPr>
          <w:ins w:id="95" w:author="Unknown"/>
        </w:rPr>
      </w:pPr>
      <w:ins w:id="96" w:author="Unknown">
        <w:r>
          <w:t xml:space="preserve">Thus, </w:t>
        </w:r>
        <w:proofErr w:type="gramStart"/>
        <w:r>
          <w:t>In</w:t>
        </w:r>
        <w:proofErr w:type="gramEnd"/>
        <w:r>
          <w:t xml:space="preserve"> the following scenario, we have used Action Interface to mouse hover on a drop down which then opens a list of options.</w:t>
        </w:r>
      </w:ins>
    </w:p>
    <w:p w:rsidR="00E97265" w:rsidRDefault="00E97265" w:rsidP="00E97265">
      <w:pPr>
        <w:pStyle w:val="NormalWeb"/>
        <w:rPr>
          <w:ins w:id="97" w:author="Unknown"/>
        </w:rPr>
      </w:pPr>
      <w:ins w:id="98" w:author="Unknown">
        <w:r>
          <w:rPr>
            <w:rStyle w:val="Strong"/>
          </w:rPr>
          <w:t>Sample Code:</w:t>
        </w:r>
      </w:ins>
    </w:p>
    <w:tbl>
      <w:tblPr>
        <w:tblW w:w="0" w:type="auto"/>
        <w:tblCellSpacing w:w="15" w:type="dxa"/>
        <w:tblCellMar>
          <w:top w:w="15" w:type="dxa"/>
          <w:left w:w="15" w:type="dxa"/>
          <w:bottom w:w="15" w:type="dxa"/>
          <w:right w:w="15" w:type="dxa"/>
        </w:tblCellMar>
        <w:tblLook w:val="04A0"/>
      </w:tblPr>
      <w:tblGrid>
        <w:gridCol w:w="196"/>
        <w:gridCol w:w="4281"/>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1</w:t>
            </w:r>
          </w:p>
        </w:tc>
        <w:tc>
          <w:tcPr>
            <w:tcW w:w="0" w:type="auto"/>
            <w:vAlign w:val="center"/>
            <w:hideMark/>
          </w:tcPr>
          <w:p w:rsidR="00E97265" w:rsidRDefault="00E97265">
            <w:pPr>
              <w:rPr>
                <w:sz w:val="24"/>
                <w:szCs w:val="24"/>
              </w:rPr>
            </w:pPr>
            <w:r>
              <w:rPr>
                <w:rStyle w:val="HTMLCode"/>
                <w:rFonts w:eastAsiaTheme="minorHAnsi"/>
              </w:rPr>
              <w:t>// Instantiating Action Interface</w:t>
            </w:r>
          </w:p>
        </w:tc>
      </w:tr>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lastRenderedPageBreak/>
              <w:t>2</w:t>
            </w:r>
          </w:p>
        </w:tc>
        <w:tc>
          <w:tcPr>
            <w:tcW w:w="0" w:type="auto"/>
            <w:gridSpan w:val="2"/>
            <w:vAlign w:val="center"/>
            <w:hideMark/>
          </w:tcPr>
          <w:p w:rsidR="00E97265" w:rsidRDefault="00E97265">
            <w:pPr>
              <w:rPr>
                <w:sz w:val="24"/>
                <w:szCs w:val="24"/>
              </w:rPr>
            </w:pPr>
            <w:r>
              <w:rPr>
                <w:rStyle w:val="HTMLCode"/>
                <w:rFonts w:eastAsiaTheme="minorHAnsi"/>
              </w:rPr>
              <w:t>Actions actions=new</w:t>
            </w:r>
            <w:r>
              <w:t xml:space="preserve"> </w:t>
            </w:r>
            <w:r>
              <w:rPr>
                <w:rStyle w:val="HTMLCode"/>
                <w:rFonts w:eastAsiaTheme="minorHAnsi"/>
              </w:rPr>
              <w:t>Actions(driver);</w:t>
            </w:r>
          </w:p>
        </w:tc>
      </w:tr>
    </w:tbl>
    <w:p w:rsidR="00E97265" w:rsidRDefault="00E97265" w:rsidP="00E97265">
      <w:pPr>
        <w:rPr>
          <w:ins w:id="99" w:author="Unknown"/>
          <w:vanish/>
        </w:rPr>
      </w:pPr>
    </w:p>
    <w:tbl>
      <w:tblPr>
        <w:tblW w:w="0" w:type="auto"/>
        <w:tblCellSpacing w:w="15" w:type="dxa"/>
        <w:tblCellMar>
          <w:top w:w="15" w:type="dxa"/>
          <w:left w:w="15" w:type="dxa"/>
          <w:bottom w:w="15" w:type="dxa"/>
          <w:right w:w="15" w:type="dxa"/>
        </w:tblCellMar>
        <w:tblLook w:val="04A0"/>
      </w:tblPr>
      <w:tblGrid>
        <w:gridCol w:w="196"/>
        <w:gridCol w:w="8875"/>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3</w:t>
            </w:r>
          </w:p>
        </w:tc>
        <w:tc>
          <w:tcPr>
            <w:tcW w:w="0" w:type="auto"/>
            <w:vAlign w:val="center"/>
            <w:hideMark/>
          </w:tcPr>
          <w:p w:rsidR="00E97265" w:rsidRDefault="00E97265">
            <w:pPr>
              <w:rPr>
                <w:sz w:val="24"/>
                <w:szCs w:val="24"/>
              </w:rPr>
            </w:pPr>
            <w:r>
              <w:rPr>
                <w:rStyle w:val="HTMLCode"/>
                <w:rFonts w:eastAsiaTheme="minorHAnsi"/>
              </w:rPr>
              <w:t xml:space="preserve">// </w:t>
            </w:r>
            <w:proofErr w:type="spellStart"/>
            <w:r>
              <w:rPr>
                <w:rStyle w:val="HTMLCode"/>
                <w:rFonts w:eastAsiaTheme="minorHAnsi"/>
              </w:rPr>
              <w:t>howering</w:t>
            </w:r>
            <w:proofErr w:type="spellEnd"/>
            <w:r>
              <w:rPr>
                <w:rStyle w:val="HTMLCode"/>
                <w:rFonts w:eastAsiaTheme="minorHAnsi"/>
              </w:rPr>
              <w:t xml:space="preserve"> on the dropdown</w:t>
            </w:r>
          </w:p>
        </w:tc>
      </w:tr>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4</w:t>
            </w:r>
          </w:p>
        </w:tc>
        <w:tc>
          <w:tcPr>
            <w:tcW w:w="0" w:type="auto"/>
            <w:gridSpan w:val="2"/>
            <w:vAlign w:val="center"/>
            <w:hideMark/>
          </w:tcPr>
          <w:p w:rsidR="00E97265" w:rsidRDefault="00E97265">
            <w:pPr>
              <w:rPr>
                <w:sz w:val="24"/>
                <w:szCs w:val="24"/>
              </w:rPr>
            </w:pPr>
            <w:proofErr w:type="spellStart"/>
            <w:r>
              <w:rPr>
                <w:rStyle w:val="HTMLCode"/>
                <w:rFonts w:eastAsiaTheme="minorHAnsi"/>
              </w:rPr>
              <w:t>actions.moveToElement</w:t>
            </w:r>
            <w:proofErr w:type="spellEnd"/>
            <w:r>
              <w:rPr>
                <w:rStyle w:val="HTMLCode"/>
                <w:rFonts w:eastAsiaTheme="minorHAnsi"/>
              </w:rPr>
              <w:t>(</w:t>
            </w:r>
            <w:proofErr w:type="spellStart"/>
            <w:r>
              <w:rPr>
                <w:rStyle w:val="HTMLCode"/>
                <w:rFonts w:eastAsiaTheme="minorHAnsi"/>
              </w:rPr>
              <w:t>driver.findElement</w:t>
            </w:r>
            <w:proofErr w:type="spellEnd"/>
            <w:r>
              <w:rPr>
                <w:rStyle w:val="HTMLCode"/>
                <w:rFonts w:eastAsiaTheme="minorHAnsi"/>
              </w:rPr>
              <w:t>(By.id("id of the dropdown"))).perform();</w:t>
            </w:r>
          </w:p>
        </w:tc>
      </w:tr>
    </w:tbl>
    <w:p w:rsidR="00E97265" w:rsidRDefault="00E97265" w:rsidP="00E97265">
      <w:pPr>
        <w:rPr>
          <w:ins w:id="100" w:author="Unknown"/>
          <w:vanish/>
        </w:rPr>
      </w:pPr>
    </w:p>
    <w:tbl>
      <w:tblPr>
        <w:tblW w:w="0" w:type="auto"/>
        <w:tblCellSpacing w:w="15" w:type="dxa"/>
        <w:tblCellMar>
          <w:top w:w="15" w:type="dxa"/>
          <w:left w:w="15" w:type="dxa"/>
          <w:bottom w:w="15" w:type="dxa"/>
          <w:right w:w="15" w:type="dxa"/>
        </w:tblCellMar>
        <w:tblLook w:val="04A0"/>
      </w:tblPr>
      <w:tblGrid>
        <w:gridCol w:w="196"/>
        <w:gridCol w:w="8792"/>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5</w:t>
            </w:r>
          </w:p>
        </w:tc>
        <w:tc>
          <w:tcPr>
            <w:tcW w:w="0" w:type="auto"/>
            <w:vAlign w:val="center"/>
            <w:hideMark/>
          </w:tcPr>
          <w:p w:rsidR="00E97265" w:rsidRDefault="00E97265">
            <w:pPr>
              <w:rPr>
                <w:sz w:val="24"/>
                <w:szCs w:val="24"/>
              </w:rPr>
            </w:pPr>
            <w:r>
              <w:rPr>
                <w:rStyle w:val="HTMLCode"/>
                <w:rFonts w:eastAsiaTheme="minorHAnsi"/>
              </w:rPr>
              <w:t>// Clicking on one of the items in the list options</w:t>
            </w:r>
          </w:p>
        </w:tc>
      </w:tr>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6</w:t>
            </w:r>
          </w:p>
        </w:tc>
        <w:tc>
          <w:tcPr>
            <w:tcW w:w="0" w:type="auto"/>
            <w:gridSpan w:val="2"/>
            <w:vAlign w:val="center"/>
            <w:hideMark/>
          </w:tcPr>
          <w:p w:rsidR="00E97265" w:rsidRDefault="00E97265">
            <w:pPr>
              <w:rPr>
                <w:sz w:val="24"/>
                <w:szCs w:val="24"/>
              </w:rPr>
            </w:pPr>
            <w:proofErr w:type="spellStart"/>
            <w:r>
              <w:rPr>
                <w:rStyle w:val="HTMLCode"/>
                <w:rFonts w:eastAsiaTheme="minorHAnsi"/>
              </w:rPr>
              <w:t>WebElement</w:t>
            </w:r>
            <w:proofErr w:type="spellEnd"/>
            <w:r>
              <w:rPr>
                <w:rStyle w:val="HTMLCode"/>
                <w:rFonts w:eastAsiaTheme="minorHAnsi"/>
              </w:rPr>
              <w:t xml:space="preserve"> </w:t>
            </w:r>
            <w:proofErr w:type="spellStart"/>
            <w:r>
              <w:rPr>
                <w:rStyle w:val="HTMLCode"/>
                <w:rFonts w:eastAsiaTheme="minorHAnsi"/>
              </w:rPr>
              <w:t>subLinkOption</w:t>
            </w:r>
            <w:proofErr w:type="spellEnd"/>
            <w:r>
              <w:rPr>
                <w:rStyle w:val="HTMLCode"/>
                <w:rFonts w:eastAsiaTheme="minorHAnsi"/>
              </w:rPr>
              <w:t>=</w:t>
            </w:r>
            <w:proofErr w:type="spellStart"/>
            <w:r>
              <w:rPr>
                <w:rStyle w:val="HTMLCode"/>
                <w:rFonts w:eastAsiaTheme="minorHAnsi"/>
              </w:rPr>
              <w:t>driver.findElement</w:t>
            </w:r>
            <w:proofErr w:type="spellEnd"/>
            <w:r>
              <w:rPr>
                <w:rStyle w:val="HTMLCode"/>
                <w:rFonts w:eastAsiaTheme="minorHAnsi"/>
              </w:rPr>
              <w:t>(By.id("id of the sub link"));</w:t>
            </w:r>
          </w:p>
        </w:tc>
      </w:tr>
    </w:tbl>
    <w:p w:rsidR="00E97265" w:rsidRDefault="00E97265" w:rsidP="00E97265">
      <w:pPr>
        <w:rPr>
          <w:ins w:id="101" w:author="Unknown"/>
          <w:vanish/>
        </w:rPr>
      </w:pPr>
    </w:p>
    <w:tbl>
      <w:tblPr>
        <w:tblW w:w="0" w:type="auto"/>
        <w:tblCellSpacing w:w="15" w:type="dxa"/>
        <w:tblCellMar>
          <w:top w:w="15" w:type="dxa"/>
          <w:left w:w="15" w:type="dxa"/>
          <w:bottom w:w="15" w:type="dxa"/>
          <w:right w:w="15" w:type="dxa"/>
        </w:tblCellMar>
        <w:tblLook w:val="04A0"/>
      </w:tblPr>
      <w:tblGrid>
        <w:gridCol w:w="196"/>
        <w:gridCol w:w="2716"/>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7</w:t>
            </w:r>
          </w:p>
        </w:tc>
        <w:tc>
          <w:tcPr>
            <w:tcW w:w="0" w:type="auto"/>
            <w:vAlign w:val="center"/>
            <w:hideMark/>
          </w:tcPr>
          <w:p w:rsidR="00E97265" w:rsidRDefault="00E97265">
            <w:pPr>
              <w:rPr>
                <w:sz w:val="24"/>
                <w:szCs w:val="24"/>
              </w:rPr>
            </w:pPr>
            <w:proofErr w:type="spellStart"/>
            <w:r>
              <w:rPr>
                <w:rStyle w:val="HTMLCode"/>
                <w:rFonts w:eastAsiaTheme="minorHAnsi"/>
              </w:rPr>
              <w:t>subLinkOption.click</w:t>
            </w:r>
            <w:proofErr w:type="spellEnd"/>
            <w:r>
              <w:rPr>
                <w:rStyle w:val="HTMLCode"/>
                <w:rFonts w:eastAsiaTheme="minorHAnsi"/>
              </w:rPr>
              <w:t>();</w:t>
            </w:r>
          </w:p>
        </w:tc>
      </w:tr>
    </w:tbl>
    <w:p w:rsidR="00E97265" w:rsidRDefault="00E97265" w:rsidP="00E97265">
      <w:pPr>
        <w:pStyle w:val="NormalWeb"/>
        <w:rPr>
          <w:ins w:id="102" w:author="Unknown"/>
        </w:rPr>
      </w:pPr>
      <w:proofErr w:type="gramStart"/>
      <w:ins w:id="103" w:author="Unknown">
        <w:r>
          <w:rPr>
            <w:rStyle w:val="Strong"/>
            <w:color w:val="FF6600"/>
          </w:rPr>
          <w:t xml:space="preserve">Q </w:t>
        </w:r>
      </w:ins>
      <w:r>
        <w:rPr>
          <w:rStyle w:val="Strong"/>
          <w:color w:val="FF6600"/>
        </w:rPr>
        <w:t xml:space="preserve"> </w:t>
      </w:r>
      <w:ins w:id="104" w:author="Unknown">
        <w:r>
          <w:rPr>
            <w:rStyle w:val="Strong"/>
            <w:color w:val="FF6600"/>
          </w:rPr>
          <w:t>36</w:t>
        </w:r>
        <w:proofErr w:type="gramEnd"/>
        <w:r>
          <w:rPr>
            <w:rStyle w:val="Strong"/>
            <w:color w:val="FF6600"/>
          </w:rPr>
          <w:t>) How to retrieve CSS properties of an element?</w:t>
        </w:r>
      </w:ins>
    </w:p>
    <w:p w:rsidR="00E97265" w:rsidRDefault="00E97265" w:rsidP="00E97265">
      <w:pPr>
        <w:pStyle w:val="NormalWeb"/>
        <w:rPr>
          <w:ins w:id="105" w:author="Unknown"/>
        </w:rPr>
      </w:pPr>
      <w:ins w:id="106" w:author="Unknown">
        <w:r>
          <w:t xml:space="preserve">The values of the </w:t>
        </w:r>
        <w:proofErr w:type="spellStart"/>
        <w:r>
          <w:t>css</w:t>
        </w:r>
        <w:proofErr w:type="spellEnd"/>
        <w:r>
          <w:t xml:space="preserve"> properties can be retrieved using a </w:t>
        </w:r>
        <w:proofErr w:type="gramStart"/>
        <w:r>
          <w:t>get(</w:t>
        </w:r>
        <w:proofErr w:type="gramEnd"/>
        <w:r>
          <w:t>) method:</w:t>
        </w:r>
      </w:ins>
    </w:p>
    <w:p w:rsidR="00E97265" w:rsidRDefault="00E97265" w:rsidP="00E97265">
      <w:pPr>
        <w:pStyle w:val="NormalWeb"/>
        <w:rPr>
          <w:ins w:id="107" w:author="Unknown"/>
        </w:rPr>
      </w:pPr>
      <w:ins w:id="108" w:author="Unknown">
        <w:r>
          <w:rPr>
            <w:rStyle w:val="Strong"/>
          </w:rPr>
          <w:t>Syntax</w:t>
        </w:r>
        <w:proofErr w:type="gramStart"/>
        <w:r>
          <w:rPr>
            <w:rStyle w:val="Strong"/>
          </w:rPr>
          <w:t>:</w:t>
        </w:r>
        <w:proofErr w:type="gramEnd"/>
        <w:r>
          <w:br/>
        </w:r>
        <w:proofErr w:type="spellStart"/>
        <w:r>
          <w:rPr>
            <w:rStyle w:val="Emphasis"/>
          </w:rPr>
          <w:t>driver.findElement</w:t>
        </w:r>
        <w:proofErr w:type="spellEnd"/>
        <w:r>
          <w:rPr>
            <w:rStyle w:val="Emphasis"/>
          </w:rPr>
          <w:t>(By.id(“id“)).</w:t>
        </w:r>
        <w:proofErr w:type="spellStart"/>
        <w:r>
          <w:rPr>
            <w:rStyle w:val="Emphasis"/>
          </w:rPr>
          <w:t>getCssValue</w:t>
        </w:r>
        <w:proofErr w:type="spellEnd"/>
        <w:r>
          <w:rPr>
            <w:rStyle w:val="Emphasis"/>
          </w:rPr>
          <w:t xml:space="preserve">(“name of </w:t>
        </w:r>
        <w:proofErr w:type="spellStart"/>
        <w:r>
          <w:rPr>
            <w:rStyle w:val="Emphasis"/>
          </w:rPr>
          <w:t>css</w:t>
        </w:r>
        <w:proofErr w:type="spellEnd"/>
        <w:r>
          <w:rPr>
            <w:rStyle w:val="Emphasis"/>
          </w:rPr>
          <w:t xml:space="preserve"> attribute”);</w:t>
        </w:r>
        <w:r>
          <w:br/>
        </w:r>
        <w:proofErr w:type="spellStart"/>
        <w:r>
          <w:rPr>
            <w:rStyle w:val="Emphasis"/>
          </w:rPr>
          <w:t>driver.findElement</w:t>
        </w:r>
        <w:proofErr w:type="spellEnd"/>
        <w:r>
          <w:rPr>
            <w:rStyle w:val="Emphasis"/>
          </w:rPr>
          <w:t>(By.id(“id“)).</w:t>
        </w:r>
        <w:proofErr w:type="spellStart"/>
        <w:r>
          <w:rPr>
            <w:rStyle w:val="Emphasis"/>
          </w:rPr>
          <w:t>getCssValue</w:t>
        </w:r>
        <w:proofErr w:type="spellEnd"/>
        <w:r>
          <w:rPr>
            <w:rStyle w:val="Emphasis"/>
          </w:rPr>
          <w:t>(“font-size”);</w:t>
        </w:r>
      </w:ins>
    </w:p>
    <w:p w:rsidR="00E97265" w:rsidRDefault="00E97265" w:rsidP="00E97265">
      <w:pPr>
        <w:pStyle w:val="NormalWeb"/>
        <w:rPr>
          <w:ins w:id="109" w:author="Unknown"/>
        </w:rPr>
      </w:pPr>
      <w:proofErr w:type="gramStart"/>
      <w:ins w:id="110" w:author="Unknown">
        <w:r>
          <w:rPr>
            <w:rStyle w:val="Strong"/>
            <w:color w:val="FF6600"/>
          </w:rPr>
          <w:t xml:space="preserve">Q </w:t>
        </w:r>
      </w:ins>
      <w:r>
        <w:rPr>
          <w:rStyle w:val="Strong"/>
          <w:color w:val="FF6600"/>
        </w:rPr>
        <w:t xml:space="preserve"> </w:t>
      </w:r>
      <w:ins w:id="111" w:author="Unknown">
        <w:r>
          <w:rPr>
            <w:rStyle w:val="Strong"/>
            <w:color w:val="FF6600"/>
          </w:rPr>
          <w:t>37</w:t>
        </w:r>
        <w:proofErr w:type="gramEnd"/>
        <w:r>
          <w:rPr>
            <w:rStyle w:val="Strong"/>
            <w:color w:val="FF6600"/>
          </w:rPr>
          <w:t xml:space="preserve">) How to capture screenshot in </w:t>
        </w:r>
        <w:proofErr w:type="spellStart"/>
        <w:r>
          <w:rPr>
            <w:rStyle w:val="Strong"/>
            <w:color w:val="FF6600"/>
          </w:rPr>
          <w:t>WebDriver</w:t>
        </w:r>
        <w:proofErr w:type="spellEnd"/>
        <w:r>
          <w:rPr>
            <w:rStyle w:val="Strong"/>
            <w:color w:val="FF6600"/>
          </w:rPr>
          <w:t>?</w:t>
        </w:r>
      </w:ins>
    </w:p>
    <w:tbl>
      <w:tblPr>
        <w:tblW w:w="0" w:type="auto"/>
        <w:tblCellSpacing w:w="15" w:type="dxa"/>
        <w:tblCellMar>
          <w:top w:w="15" w:type="dxa"/>
          <w:left w:w="15" w:type="dxa"/>
          <w:bottom w:w="15" w:type="dxa"/>
          <w:right w:w="15" w:type="dxa"/>
        </w:tblCellMar>
        <w:tblLook w:val="04A0"/>
      </w:tblPr>
      <w:tblGrid>
        <w:gridCol w:w="196"/>
        <w:gridCol w:w="2841"/>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1</w:t>
            </w:r>
          </w:p>
        </w:tc>
        <w:tc>
          <w:tcPr>
            <w:tcW w:w="0" w:type="auto"/>
            <w:vAlign w:val="center"/>
            <w:hideMark/>
          </w:tcPr>
          <w:p w:rsidR="00E97265" w:rsidRDefault="00E97265">
            <w:pPr>
              <w:rPr>
                <w:sz w:val="24"/>
                <w:szCs w:val="24"/>
              </w:rPr>
            </w:pPr>
            <w:r>
              <w:rPr>
                <w:rStyle w:val="HTMLCode"/>
                <w:rFonts w:eastAsiaTheme="minorHAnsi"/>
              </w:rPr>
              <w:t>import</w:t>
            </w:r>
            <w:r>
              <w:t xml:space="preserve"> </w:t>
            </w:r>
            <w:proofErr w:type="spellStart"/>
            <w:r>
              <w:rPr>
                <w:rStyle w:val="HTMLCode"/>
                <w:rFonts w:eastAsiaTheme="minorHAnsi"/>
              </w:rPr>
              <w:t>org.junit.After</w:t>
            </w:r>
            <w:proofErr w:type="spellEnd"/>
            <w:r>
              <w:rPr>
                <w:rStyle w:val="HTMLCode"/>
                <w:rFonts w:eastAsiaTheme="minorHAnsi"/>
              </w:rPr>
              <w:t>;</w:t>
            </w:r>
          </w:p>
        </w:tc>
      </w:tr>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2</w:t>
            </w:r>
          </w:p>
        </w:tc>
        <w:tc>
          <w:tcPr>
            <w:tcW w:w="0" w:type="auto"/>
            <w:gridSpan w:val="2"/>
            <w:vAlign w:val="center"/>
            <w:hideMark/>
          </w:tcPr>
          <w:p w:rsidR="00E97265" w:rsidRDefault="00E97265">
            <w:pPr>
              <w:rPr>
                <w:sz w:val="24"/>
                <w:szCs w:val="24"/>
              </w:rPr>
            </w:pPr>
            <w:r>
              <w:rPr>
                <w:rStyle w:val="HTMLCode"/>
                <w:rFonts w:eastAsiaTheme="minorHAnsi"/>
              </w:rPr>
              <w:t>import</w:t>
            </w:r>
            <w:r>
              <w:t xml:space="preserve"> </w:t>
            </w:r>
            <w:proofErr w:type="spellStart"/>
            <w:r>
              <w:rPr>
                <w:rStyle w:val="HTMLCode"/>
                <w:rFonts w:eastAsiaTheme="minorHAnsi"/>
              </w:rPr>
              <w:t>org.junit.Before</w:t>
            </w:r>
            <w:proofErr w:type="spellEnd"/>
            <w:r>
              <w:rPr>
                <w:rStyle w:val="HTMLCode"/>
                <w:rFonts w:eastAsiaTheme="minorHAnsi"/>
              </w:rPr>
              <w:t>;</w:t>
            </w:r>
          </w:p>
        </w:tc>
      </w:tr>
    </w:tbl>
    <w:p w:rsidR="00E97265" w:rsidRDefault="00E97265" w:rsidP="00E97265">
      <w:pPr>
        <w:rPr>
          <w:ins w:id="112" w:author="Unknown"/>
          <w:vanish/>
        </w:rPr>
      </w:pPr>
    </w:p>
    <w:tbl>
      <w:tblPr>
        <w:tblW w:w="0" w:type="auto"/>
        <w:tblCellSpacing w:w="15" w:type="dxa"/>
        <w:tblCellMar>
          <w:top w:w="15" w:type="dxa"/>
          <w:left w:w="15" w:type="dxa"/>
          <w:bottom w:w="15" w:type="dxa"/>
          <w:right w:w="15" w:type="dxa"/>
        </w:tblCellMar>
        <w:tblLook w:val="04A0"/>
      </w:tblPr>
      <w:tblGrid>
        <w:gridCol w:w="196"/>
        <w:gridCol w:w="2601"/>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3</w:t>
            </w:r>
          </w:p>
        </w:tc>
        <w:tc>
          <w:tcPr>
            <w:tcW w:w="0" w:type="auto"/>
            <w:gridSpan w:val="2"/>
            <w:vAlign w:val="center"/>
            <w:hideMark/>
          </w:tcPr>
          <w:p w:rsidR="00E97265" w:rsidRDefault="00E97265">
            <w:pPr>
              <w:rPr>
                <w:sz w:val="24"/>
                <w:szCs w:val="24"/>
              </w:rPr>
            </w:pPr>
            <w:r>
              <w:rPr>
                <w:rStyle w:val="HTMLCode"/>
                <w:rFonts w:eastAsiaTheme="minorHAnsi"/>
              </w:rPr>
              <w:t>import</w:t>
            </w:r>
            <w:r>
              <w:t xml:space="preserve"> </w:t>
            </w:r>
            <w:proofErr w:type="spellStart"/>
            <w:r>
              <w:rPr>
                <w:rStyle w:val="HTMLCode"/>
                <w:rFonts w:eastAsiaTheme="minorHAnsi"/>
              </w:rPr>
              <w:t>org.junit.Test</w:t>
            </w:r>
            <w:proofErr w:type="spellEnd"/>
            <w:r>
              <w:rPr>
                <w:rStyle w:val="HTMLCode"/>
                <w:rFonts w:eastAsiaTheme="minorHAnsi"/>
              </w:rPr>
              <w:t>;</w:t>
            </w:r>
          </w:p>
        </w:tc>
      </w:tr>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4</w:t>
            </w:r>
          </w:p>
        </w:tc>
        <w:tc>
          <w:tcPr>
            <w:tcW w:w="0" w:type="auto"/>
            <w:vAlign w:val="center"/>
            <w:hideMark/>
          </w:tcPr>
          <w:p w:rsidR="00E97265" w:rsidRDefault="00E97265">
            <w:pPr>
              <w:rPr>
                <w:sz w:val="24"/>
                <w:szCs w:val="24"/>
              </w:rPr>
            </w:pPr>
            <w:r>
              <w:rPr>
                <w:rStyle w:val="HTMLCode"/>
                <w:rFonts w:eastAsiaTheme="minorHAnsi"/>
              </w:rPr>
              <w:t>import</w:t>
            </w:r>
            <w:r>
              <w:t xml:space="preserve"> </w:t>
            </w:r>
            <w:proofErr w:type="spellStart"/>
            <w:r>
              <w:rPr>
                <w:rStyle w:val="HTMLCode"/>
                <w:rFonts w:eastAsiaTheme="minorHAnsi"/>
              </w:rPr>
              <w:t>java.io.File</w:t>
            </w:r>
            <w:proofErr w:type="spellEnd"/>
            <w:r>
              <w:rPr>
                <w:rStyle w:val="HTMLCode"/>
                <w:rFonts w:eastAsiaTheme="minorHAnsi"/>
              </w:rPr>
              <w:t>;</w:t>
            </w:r>
          </w:p>
        </w:tc>
      </w:tr>
    </w:tbl>
    <w:p w:rsidR="00E97265" w:rsidRDefault="00E97265" w:rsidP="00E97265">
      <w:pPr>
        <w:rPr>
          <w:ins w:id="113" w:author="Unknown"/>
          <w:vanish/>
        </w:rPr>
      </w:pPr>
    </w:p>
    <w:tbl>
      <w:tblPr>
        <w:tblW w:w="0" w:type="auto"/>
        <w:tblCellSpacing w:w="15" w:type="dxa"/>
        <w:tblCellMar>
          <w:top w:w="15" w:type="dxa"/>
          <w:left w:w="15" w:type="dxa"/>
          <w:bottom w:w="15" w:type="dxa"/>
          <w:right w:w="15" w:type="dxa"/>
        </w:tblCellMar>
        <w:tblLook w:val="04A0"/>
      </w:tblPr>
      <w:tblGrid>
        <w:gridCol w:w="196"/>
        <w:gridCol w:w="4641"/>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5</w:t>
            </w:r>
          </w:p>
        </w:tc>
        <w:tc>
          <w:tcPr>
            <w:tcW w:w="0" w:type="auto"/>
            <w:vAlign w:val="center"/>
            <w:hideMark/>
          </w:tcPr>
          <w:p w:rsidR="00E97265" w:rsidRDefault="00E97265">
            <w:pPr>
              <w:rPr>
                <w:sz w:val="24"/>
                <w:szCs w:val="24"/>
              </w:rPr>
            </w:pPr>
            <w:r>
              <w:rPr>
                <w:rStyle w:val="HTMLCode"/>
                <w:rFonts w:eastAsiaTheme="minorHAnsi"/>
              </w:rPr>
              <w:t>import</w:t>
            </w:r>
            <w:r>
              <w:t xml:space="preserve"> </w:t>
            </w:r>
            <w:proofErr w:type="spellStart"/>
            <w:r>
              <w:rPr>
                <w:rStyle w:val="HTMLCode"/>
                <w:rFonts w:eastAsiaTheme="minorHAnsi"/>
              </w:rPr>
              <w:t>java.io.IOException</w:t>
            </w:r>
            <w:proofErr w:type="spellEnd"/>
            <w:r>
              <w:rPr>
                <w:rStyle w:val="HTMLCode"/>
                <w:rFonts w:eastAsiaTheme="minorHAnsi"/>
              </w:rPr>
              <w:t>;</w:t>
            </w:r>
          </w:p>
        </w:tc>
      </w:tr>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6</w:t>
            </w:r>
          </w:p>
        </w:tc>
        <w:tc>
          <w:tcPr>
            <w:tcW w:w="0" w:type="auto"/>
            <w:gridSpan w:val="2"/>
            <w:vAlign w:val="center"/>
            <w:hideMark/>
          </w:tcPr>
          <w:p w:rsidR="00E97265" w:rsidRDefault="00E97265">
            <w:pPr>
              <w:rPr>
                <w:sz w:val="24"/>
                <w:szCs w:val="24"/>
              </w:rPr>
            </w:pPr>
            <w:r>
              <w:rPr>
                <w:rStyle w:val="HTMLCode"/>
                <w:rFonts w:eastAsiaTheme="minorHAnsi"/>
              </w:rPr>
              <w:t>import</w:t>
            </w:r>
            <w:r>
              <w:t xml:space="preserve"> </w:t>
            </w:r>
            <w:proofErr w:type="spellStart"/>
            <w:r>
              <w:rPr>
                <w:rStyle w:val="HTMLCode"/>
                <w:rFonts w:eastAsiaTheme="minorHAnsi"/>
              </w:rPr>
              <w:t>org.apache.commons.io.FileUtils</w:t>
            </w:r>
            <w:proofErr w:type="spellEnd"/>
            <w:r>
              <w:rPr>
                <w:rStyle w:val="HTMLCode"/>
                <w:rFonts w:eastAsiaTheme="minorHAnsi"/>
              </w:rPr>
              <w:t>;</w:t>
            </w:r>
          </w:p>
        </w:tc>
      </w:tr>
    </w:tbl>
    <w:p w:rsidR="00E97265" w:rsidRDefault="00E97265" w:rsidP="00E97265">
      <w:pPr>
        <w:rPr>
          <w:ins w:id="114" w:author="Unknown"/>
          <w:vanish/>
        </w:rPr>
      </w:pPr>
    </w:p>
    <w:tbl>
      <w:tblPr>
        <w:tblW w:w="0" w:type="auto"/>
        <w:tblCellSpacing w:w="15" w:type="dxa"/>
        <w:tblCellMar>
          <w:top w:w="15" w:type="dxa"/>
          <w:left w:w="15" w:type="dxa"/>
          <w:bottom w:w="15" w:type="dxa"/>
          <w:right w:w="15" w:type="dxa"/>
        </w:tblCellMar>
        <w:tblLook w:val="04A0"/>
      </w:tblPr>
      <w:tblGrid>
        <w:gridCol w:w="196"/>
        <w:gridCol w:w="5121"/>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7</w:t>
            </w:r>
          </w:p>
        </w:tc>
        <w:tc>
          <w:tcPr>
            <w:tcW w:w="0" w:type="auto"/>
            <w:vAlign w:val="center"/>
            <w:hideMark/>
          </w:tcPr>
          <w:p w:rsidR="00E97265" w:rsidRDefault="00E97265">
            <w:pPr>
              <w:rPr>
                <w:sz w:val="24"/>
                <w:szCs w:val="24"/>
              </w:rPr>
            </w:pPr>
            <w:r>
              <w:rPr>
                <w:rStyle w:val="HTMLCode"/>
                <w:rFonts w:eastAsiaTheme="minorHAnsi"/>
              </w:rPr>
              <w:t>import</w:t>
            </w:r>
            <w:r>
              <w:t xml:space="preserve"> </w:t>
            </w:r>
            <w:proofErr w:type="spellStart"/>
            <w:r>
              <w:rPr>
                <w:rStyle w:val="HTMLCode"/>
                <w:rFonts w:eastAsiaTheme="minorHAnsi"/>
              </w:rPr>
              <w:t>org.openqa.selenium.OutputType</w:t>
            </w:r>
            <w:proofErr w:type="spellEnd"/>
            <w:r>
              <w:rPr>
                <w:rStyle w:val="HTMLCode"/>
                <w:rFonts w:eastAsiaTheme="minorHAnsi"/>
              </w:rPr>
              <w:t>;</w:t>
            </w:r>
          </w:p>
        </w:tc>
      </w:tr>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8</w:t>
            </w:r>
          </w:p>
        </w:tc>
        <w:tc>
          <w:tcPr>
            <w:tcW w:w="0" w:type="auto"/>
            <w:gridSpan w:val="2"/>
            <w:vAlign w:val="center"/>
            <w:hideMark/>
          </w:tcPr>
          <w:p w:rsidR="00E97265" w:rsidRDefault="00E97265">
            <w:pPr>
              <w:rPr>
                <w:sz w:val="24"/>
                <w:szCs w:val="24"/>
              </w:rPr>
            </w:pPr>
            <w:r>
              <w:rPr>
                <w:rStyle w:val="HTMLCode"/>
                <w:rFonts w:eastAsiaTheme="minorHAnsi"/>
              </w:rPr>
              <w:t>import</w:t>
            </w:r>
            <w:r>
              <w:t xml:space="preserve"> </w:t>
            </w:r>
            <w:proofErr w:type="spellStart"/>
            <w:r>
              <w:rPr>
                <w:rStyle w:val="HTMLCode"/>
                <w:rFonts w:eastAsiaTheme="minorHAnsi"/>
              </w:rPr>
              <w:t>org.openqa.selenium.TakesScreenshot</w:t>
            </w:r>
            <w:proofErr w:type="spellEnd"/>
            <w:r>
              <w:rPr>
                <w:rStyle w:val="HTMLCode"/>
                <w:rFonts w:eastAsiaTheme="minorHAnsi"/>
              </w:rPr>
              <w:t>;</w:t>
            </w:r>
          </w:p>
        </w:tc>
      </w:tr>
    </w:tbl>
    <w:p w:rsidR="00E97265" w:rsidRDefault="00E97265" w:rsidP="00E97265">
      <w:pPr>
        <w:rPr>
          <w:ins w:id="115" w:author="Unknown"/>
          <w:vanish/>
        </w:rPr>
      </w:pPr>
    </w:p>
    <w:tbl>
      <w:tblPr>
        <w:tblW w:w="0" w:type="auto"/>
        <w:tblCellSpacing w:w="15" w:type="dxa"/>
        <w:tblCellMar>
          <w:top w:w="15" w:type="dxa"/>
          <w:left w:w="15" w:type="dxa"/>
          <w:bottom w:w="15" w:type="dxa"/>
          <w:right w:w="15" w:type="dxa"/>
        </w:tblCellMar>
        <w:tblLook w:val="04A0"/>
      </w:tblPr>
      <w:tblGrid>
        <w:gridCol w:w="196"/>
        <w:gridCol w:w="2216"/>
        <w:gridCol w:w="5841"/>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9</w:t>
            </w:r>
          </w:p>
        </w:tc>
        <w:tc>
          <w:tcPr>
            <w:tcW w:w="0" w:type="auto"/>
            <w:gridSpan w:val="2"/>
            <w:vAlign w:val="center"/>
            <w:hideMark/>
          </w:tcPr>
          <w:p w:rsidR="00E97265" w:rsidRDefault="00E97265">
            <w:pPr>
              <w:rPr>
                <w:sz w:val="24"/>
                <w:szCs w:val="24"/>
              </w:rPr>
            </w:pPr>
            <w:r>
              <w:rPr>
                <w:rStyle w:val="HTMLCode"/>
                <w:rFonts w:eastAsiaTheme="minorHAnsi"/>
              </w:rPr>
              <w:t>import</w:t>
            </w:r>
            <w:r>
              <w:t xml:space="preserve"> </w:t>
            </w:r>
            <w:proofErr w:type="spellStart"/>
            <w:r>
              <w:rPr>
                <w:rStyle w:val="HTMLCode"/>
                <w:rFonts w:eastAsiaTheme="minorHAnsi"/>
              </w:rPr>
              <w:t>org.openqa.selenium.WebDriver</w:t>
            </w:r>
            <w:proofErr w:type="spellEnd"/>
            <w:r>
              <w:rPr>
                <w:rStyle w:val="HTMLCode"/>
                <w:rFonts w:eastAsiaTheme="minorHAnsi"/>
              </w:rPr>
              <w:t>;</w:t>
            </w:r>
          </w:p>
        </w:tc>
      </w:tr>
      <w:tr w:rsidR="00E97265" w:rsidTr="00E97265">
        <w:trPr>
          <w:tblCellSpacing w:w="15" w:type="dxa"/>
        </w:trPr>
        <w:tc>
          <w:tcPr>
            <w:tcW w:w="0" w:type="auto"/>
            <w:gridSpan w:val="2"/>
            <w:vAlign w:val="center"/>
            <w:hideMark/>
          </w:tcPr>
          <w:p w:rsidR="00E97265" w:rsidRDefault="00E97265">
            <w:pPr>
              <w:rPr>
                <w:sz w:val="24"/>
                <w:szCs w:val="24"/>
              </w:rPr>
            </w:pPr>
            <w:r>
              <w:rPr>
                <w:rStyle w:val="HTMLCode"/>
                <w:rFonts w:eastAsiaTheme="minorHAnsi"/>
              </w:rPr>
              <w:t>10</w:t>
            </w:r>
          </w:p>
        </w:tc>
        <w:tc>
          <w:tcPr>
            <w:tcW w:w="0" w:type="auto"/>
            <w:gridSpan w:val="2"/>
            <w:vAlign w:val="center"/>
            <w:hideMark/>
          </w:tcPr>
          <w:p w:rsidR="00E97265" w:rsidRDefault="00E97265">
            <w:pPr>
              <w:rPr>
                <w:sz w:val="24"/>
                <w:szCs w:val="24"/>
              </w:rPr>
            </w:pPr>
            <w:r>
              <w:rPr>
                <w:rStyle w:val="HTMLCode"/>
                <w:rFonts w:eastAsiaTheme="minorHAnsi"/>
              </w:rPr>
              <w:t>import</w:t>
            </w:r>
            <w:r>
              <w:t xml:space="preserve"> </w:t>
            </w:r>
            <w:proofErr w:type="spellStart"/>
            <w:r>
              <w:rPr>
                <w:rStyle w:val="HTMLCode"/>
                <w:rFonts w:eastAsiaTheme="minorHAnsi"/>
              </w:rPr>
              <w:t>org.openqa.selenium.firefox.FirefoxDriver</w:t>
            </w:r>
            <w:proofErr w:type="spellEnd"/>
            <w:r>
              <w:rPr>
                <w:rStyle w:val="HTMLCode"/>
                <w:rFonts w:eastAsiaTheme="minorHAnsi"/>
              </w:rPr>
              <w:t>;</w:t>
            </w:r>
          </w:p>
        </w:tc>
      </w:tr>
    </w:tbl>
    <w:p w:rsidR="00E97265" w:rsidRDefault="00E97265" w:rsidP="00E97265">
      <w:pPr>
        <w:rPr>
          <w:ins w:id="116" w:author="Unknown"/>
          <w:vanish/>
        </w:rPr>
      </w:pPr>
    </w:p>
    <w:tbl>
      <w:tblPr>
        <w:tblW w:w="0" w:type="auto"/>
        <w:tblCellSpacing w:w="15" w:type="dxa"/>
        <w:tblCellMar>
          <w:top w:w="15" w:type="dxa"/>
          <w:left w:w="15" w:type="dxa"/>
          <w:bottom w:w="15" w:type="dxa"/>
          <w:right w:w="15" w:type="dxa"/>
        </w:tblCellMar>
        <w:tblLook w:val="04A0"/>
      </w:tblPr>
      <w:tblGrid>
        <w:gridCol w:w="316"/>
        <w:gridCol w:w="3731"/>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11</w:t>
            </w:r>
          </w:p>
        </w:tc>
        <w:tc>
          <w:tcPr>
            <w:tcW w:w="0" w:type="auto"/>
            <w:vAlign w:val="center"/>
            <w:hideMark/>
          </w:tcPr>
          <w:p w:rsidR="00E97265" w:rsidRDefault="00E97265">
            <w:pPr>
              <w:rPr>
                <w:sz w:val="24"/>
                <w:szCs w:val="24"/>
              </w:rPr>
            </w:pPr>
            <w:r>
              <w:t> </w:t>
            </w:r>
          </w:p>
        </w:tc>
      </w:tr>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12</w:t>
            </w:r>
          </w:p>
        </w:tc>
        <w:tc>
          <w:tcPr>
            <w:tcW w:w="0" w:type="auto"/>
            <w:gridSpan w:val="2"/>
            <w:vAlign w:val="center"/>
            <w:hideMark/>
          </w:tcPr>
          <w:p w:rsidR="00E97265" w:rsidRDefault="00E97265">
            <w:pPr>
              <w:rPr>
                <w:sz w:val="24"/>
                <w:szCs w:val="24"/>
              </w:rPr>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CaptureScreenshot</w:t>
            </w:r>
            <w:proofErr w:type="spellEnd"/>
            <w:r>
              <w:rPr>
                <w:rStyle w:val="HTMLCode"/>
                <w:rFonts w:eastAsiaTheme="minorHAnsi"/>
              </w:rPr>
              <w:t xml:space="preserve"> {</w:t>
            </w:r>
          </w:p>
        </w:tc>
      </w:tr>
    </w:tbl>
    <w:p w:rsidR="00E97265" w:rsidRDefault="00E97265" w:rsidP="00E97265">
      <w:pPr>
        <w:rPr>
          <w:ins w:id="117" w:author="Unknown"/>
          <w:vanish/>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13</w:t>
            </w:r>
          </w:p>
        </w:tc>
        <w:tc>
          <w:tcPr>
            <w:tcW w:w="0" w:type="auto"/>
            <w:gridSpan w:val="2"/>
            <w:vAlign w:val="center"/>
            <w:hideMark/>
          </w:tcPr>
          <w:p w:rsidR="00E97265" w:rsidRDefault="00E97265">
            <w:pPr>
              <w:rPr>
                <w:sz w:val="24"/>
                <w:szCs w:val="24"/>
              </w:rPr>
            </w:pPr>
            <w:proofErr w:type="spellStart"/>
            <w:r>
              <w:rPr>
                <w:rStyle w:val="HTMLCode"/>
                <w:rFonts w:eastAsiaTheme="minorHAnsi"/>
              </w:rPr>
              <w:t>WebDriver</w:t>
            </w:r>
            <w:proofErr w:type="spellEnd"/>
            <w:r>
              <w:rPr>
                <w:rStyle w:val="HTMLCode"/>
                <w:rFonts w:eastAsiaTheme="minorHAnsi"/>
              </w:rPr>
              <w:t xml:space="preserve"> driver;</w:t>
            </w:r>
          </w:p>
        </w:tc>
      </w:tr>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lastRenderedPageBreak/>
              <w:t>14</w:t>
            </w:r>
          </w:p>
        </w:tc>
        <w:tc>
          <w:tcPr>
            <w:tcW w:w="0" w:type="auto"/>
            <w:vAlign w:val="center"/>
            <w:hideMark/>
          </w:tcPr>
          <w:p w:rsidR="00E97265" w:rsidRDefault="00E97265">
            <w:pPr>
              <w:rPr>
                <w:sz w:val="24"/>
                <w:szCs w:val="24"/>
              </w:rPr>
            </w:pPr>
            <w:r>
              <w:rPr>
                <w:rStyle w:val="HTMLCode"/>
                <w:rFonts w:eastAsiaTheme="minorHAnsi"/>
              </w:rPr>
              <w:t>@Before</w:t>
            </w:r>
          </w:p>
        </w:tc>
      </w:tr>
    </w:tbl>
    <w:p w:rsidR="00E97265" w:rsidRDefault="00E97265" w:rsidP="00E97265">
      <w:pPr>
        <w:rPr>
          <w:ins w:id="118" w:author="Unknown"/>
          <w:vanish/>
        </w:rPr>
      </w:pPr>
    </w:p>
    <w:tbl>
      <w:tblPr>
        <w:tblW w:w="0" w:type="auto"/>
        <w:tblCellSpacing w:w="15" w:type="dxa"/>
        <w:tblCellMar>
          <w:top w:w="15" w:type="dxa"/>
          <w:left w:w="15" w:type="dxa"/>
          <w:bottom w:w="15" w:type="dxa"/>
          <w:right w:w="15" w:type="dxa"/>
        </w:tblCellMar>
        <w:tblLook w:val="04A0"/>
      </w:tblPr>
      <w:tblGrid>
        <w:gridCol w:w="316"/>
        <w:gridCol w:w="4380"/>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15</w:t>
            </w:r>
          </w:p>
        </w:tc>
        <w:tc>
          <w:tcPr>
            <w:tcW w:w="0" w:type="auto"/>
            <w:gridSpan w:val="2"/>
            <w:vAlign w:val="center"/>
            <w:hideMark/>
          </w:tcPr>
          <w:p w:rsidR="00E97265" w:rsidRDefault="00E97265">
            <w:pPr>
              <w:rPr>
                <w:sz w:val="24"/>
                <w:szCs w:val="24"/>
              </w:rPr>
            </w:pPr>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setUp</w:t>
            </w:r>
            <w:proofErr w:type="spellEnd"/>
            <w:r>
              <w:rPr>
                <w:rStyle w:val="HTMLCode"/>
                <w:rFonts w:eastAsiaTheme="minorHAnsi"/>
              </w:rPr>
              <w:t>() throws</w:t>
            </w:r>
            <w:r>
              <w:t xml:space="preserve"> </w:t>
            </w:r>
            <w:r>
              <w:rPr>
                <w:rStyle w:val="HTMLCode"/>
                <w:rFonts w:eastAsiaTheme="minorHAnsi"/>
              </w:rPr>
              <w:t>Exception {</w:t>
            </w:r>
          </w:p>
        </w:tc>
      </w:tr>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16</w:t>
            </w:r>
          </w:p>
        </w:tc>
        <w:tc>
          <w:tcPr>
            <w:tcW w:w="0" w:type="auto"/>
            <w:vAlign w:val="center"/>
            <w:hideMark/>
          </w:tcPr>
          <w:p w:rsidR="00E97265" w:rsidRDefault="00E97265">
            <w:pPr>
              <w:rPr>
                <w:sz w:val="24"/>
                <w:szCs w:val="24"/>
              </w:rPr>
            </w:pPr>
            <w:r>
              <w:rPr>
                <w:rStyle w:val="HTMLCode"/>
                <w:rFonts w:eastAsiaTheme="minorHAnsi"/>
              </w:rPr>
              <w:t>driver = new</w:t>
            </w:r>
            <w:r>
              <w:t xml:space="preserve"> </w:t>
            </w:r>
            <w:proofErr w:type="spellStart"/>
            <w:r>
              <w:rPr>
                <w:rStyle w:val="HTMLCode"/>
                <w:rFonts w:eastAsiaTheme="minorHAnsi"/>
              </w:rPr>
              <w:t>FirefoxDriver</w:t>
            </w:r>
            <w:proofErr w:type="spellEnd"/>
            <w:r>
              <w:rPr>
                <w:rStyle w:val="HTMLCode"/>
                <w:rFonts w:eastAsiaTheme="minorHAnsi"/>
              </w:rPr>
              <w:t>();</w:t>
            </w:r>
          </w:p>
        </w:tc>
      </w:tr>
    </w:tbl>
    <w:p w:rsidR="00E97265" w:rsidRDefault="00E97265" w:rsidP="00E97265">
      <w:pPr>
        <w:rPr>
          <w:ins w:id="119" w:author="Unknown"/>
          <w:vanish/>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17</w:t>
            </w:r>
          </w:p>
        </w:tc>
        <w:tc>
          <w:tcPr>
            <w:tcW w:w="0" w:type="auto"/>
            <w:gridSpan w:val="2"/>
            <w:vAlign w:val="center"/>
            <w:hideMark/>
          </w:tcPr>
          <w:p w:rsidR="00E97265" w:rsidRDefault="00E97265">
            <w:pPr>
              <w:rPr>
                <w:sz w:val="24"/>
                <w:szCs w:val="24"/>
              </w:rPr>
            </w:pPr>
            <w:proofErr w:type="spellStart"/>
            <w:r>
              <w:rPr>
                <w:rStyle w:val="HTMLCode"/>
                <w:rFonts w:eastAsiaTheme="minorHAnsi"/>
              </w:rPr>
              <w:t>driver.get</w:t>
            </w:r>
            <w:proofErr w:type="spellEnd"/>
            <w:r>
              <w:rPr>
                <w:rStyle w:val="HTMLCode"/>
                <w:rFonts w:eastAsiaTheme="minorHAnsi"/>
              </w:rPr>
              <w:t>("https://google.com");</w:t>
            </w:r>
          </w:p>
        </w:tc>
      </w:tr>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18</w:t>
            </w:r>
          </w:p>
        </w:tc>
        <w:tc>
          <w:tcPr>
            <w:tcW w:w="0" w:type="auto"/>
            <w:vAlign w:val="center"/>
            <w:hideMark/>
          </w:tcPr>
          <w:p w:rsidR="00E97265" w:rsidRDefault="00E97265">
            <w:pPr>
              <w:rPr>
                <w:sz w:val="24"/>
                <w:szCs w:val="24"/>
              </w:rPr>
            </w:pPr>
            <w:r>
              <w:rPr>
                <w:rStyle w:val="HTMLCode"/>
                <w:rFonts w:eastAsiaTheme="minorHAnsi"/>
              </w:rPr>
              <w:t>}</w:t>
            </w:r>
          </w:p>
        </w:tc>
      </w:tr>
    </w:tbl>
    <w:p w:rsidR="00E97265" w:rsidRDefault="00E97265" w:rsidP="00E97265">
      <w:pPr>
        <w:rPr>
          <w:ins w:id="120" w:author="Unknown"/>
          <w:vanish/>
        </w:rPr>
      </w:pPr>
    </w:p>
    <w:tbl>
      <w:tblPr>
        <w:tblW w:w="0" w:type="auto"/>
        <w:tblCellSpacing w:w="15" w:type="dxa"/>
        <w:tblCellMar>
          <w:top w:w="15" w:type="dxa"/>
          <w:left w:w="15" w:type="dxa"/>
          <w:bottom w:w="15" w:type="dxa"/>
          <w:right w:w="15" w:type="dxa"/>
        </w:tblCellMar>
        <w:tblLook w:val="04A0"/>
      </w:tblPr>
      <w:tblGrid>
        <w:gridCol w:w="316"/>
        <w:gridCol w:w="4740"/>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19</w:t>
            </w:r>
          </w:p>
        </w:tc>
        <w:tc>
          <w:tcPr>
            <w:tcW w:w="0" w:type="auto"/>
            <w:vAlign w:val="center"/>
            <w:hideMark/>
          </w:tcPr>
          <w:p w:rsidR="00E97265" w:rsidRDefault="00E97265">
            <w:pPr>
              <w:rPr>
                <w:sz w:val="24"/>
                <w:szCs w:val="24"/>
              </w:rPr>
            </w:pPr>
            <w:r>
              <w:rPr>
                <w:rStyle w:val="HTMLCode"/>
                <w:rFonts w:eastAsiaTheme="minorHAnsi"/>
              </w:rPr>
              <w:t>@After</w:t>
            </w:r>
          </w:p>
        </w:tc>
      </w:tr>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20</w:t>
            </w:r>
          </w:p>
        </w:tc>
        <w:tc>
          <w:tcPr>
            <w:tcW w:w="0" w:type="auto"/>
            <w:gridSpan w:val="2"/>
            <w:vAlign w:val="center"/>
            <w:hideMark/>
          </w:tcPr>
          <w:p w:rsidR="00E97265" w:rsidRDefault="00E97265">
            <w:pPr>
              <w:rPr>
                <w:sz w:val="24"/>
                <w:szCs w:val="24"/>
              </w:rPr>
            </w:pPr>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tearDown</w:t>
            </w:r>
            <w:proofErr w:type="spellEnd"/>
            <w:r>
              <w:rPr>
                <w:rStyle w:val="HTMLCode"/>
                <w:rFonts w:eastAsiaTheme="minorHAnsi"/>
              </w:rPr>
              <w:t>() throws</w:t>
            </w:r>
            <w:r>
              <w:t xml:space="preserve"> </w:t>
            </w:r>
            <w:r>
              <w:rPr>
                <w:rStyle w:val="HTMLCode"/>
                <w:rFonts w:eastAsiaTheme="minorHAnsi"/>
              </w:rPr>
              <w:t>Exception {</w:t>
            </w:r>
          </w:p>
        </w:tc>
      </w:tr>
    </w:tbl>
    <w:p w:rsidR="00E97265" w:rsidRDefault="00E97265" w:rsidP="00E97265">
      <w:pPr>
        <w:rPr>
          <w:ins w:id="121" w:author="Unknown"/>
          <w:vanish/>
        </w:rPr>
      </w:pPr>
    </w:p>
    <w:tbl>
      <w:tblPr>
        <w:tblW w:w="0" w:type="auto"/>
        <w:tblCellSpacing w:w="15" w:type="dxa"/>
        <w:tblCellMar>
          <w:top w:w="15" w:type="dxa"/>
          <w:left w:w="15" w:type="dxa"/>
          <w:bottom w:w="15" w:type="dxa"/>
          <w:right w:w="15" w:type="dxa"/>
        </w:tblCellMar>
        <w:tblLook w:val="04A0"/>
      </w:tblPr>
      <w:tblGrid>
        <w:gridCol w:w="316"/>
        <w:gridCol w:w="1711"/>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21</w:t>
            </w:r>
          </w:p>
        </w:tc>
        <w:tc>
          <w:tcPr>
            <w:tcW w:w="0" w:type="auto"/>
            <w:gridSpan w:val="2"/>
            <w:vAlign w:val="center"/>
            <w:hideMark/>
          </w:tcPr>
          <w:p w:rsidR="00E97265" w:rsidRDefault="00E97265">
            <w:pPr>
              <w:rPr>
                <w:sz w:val="24"/>
                <w:szCs w:val="24"/>
              </w:rPr>
            </w:pPr>
            <w:proofErr w:type="spellStart"/>
            <w:r>
              <w:rPr>
                <w:rStyle w:val="HTMLCode"/>
                <w:rFonts w:eastAsiaTheme="minorHAnsi"/>
              </w:rPr>
              <w:t>driver.quit</w:t>
            </w:r>
            <w:proofErr w:type="spellEnd"/>
            <w:r>
              <w:rPr>
                <w:rStyle w:val="HTMLCode"/>
                <w:rFonts w:eastAsiaTheme="minorHAnsi"/>
              </w:rPr>
              <w:t>();</w:t>
            </w:r>
          </w:p>
        </w:tc>
      </w:tr>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22</w:t>
            </w:r>
          </w:p>
        </w:tc>
        <w:tc>
          <w:tcPr>
            <w:tcW w:w="0" w:type="auto"/>
            <w:vAlign w:val="center"/>
            <w:hideMark/>
          </w:tcPr>
          <w:p w:rsidR="00E97265" w:rsidRDefault="00E97265">
            <w:pPr>
              <w:rPr>
                <w:sz w:val="24"/>
                <w:szCs w:val="24"/>
              </w:rPr>
            </w:pPr>
            <w:r>
              <w:rPr>
                <w:rStyle w:val="HTMLCode"/>
                <w:rFonts w:eastAsiaTheme="minorHAnsi"/>
              </w:rPr>
              <w:t>}</w:t>
            </w:r>
          </w:p>
        </w:tc>
      </w:tr>
    </w:tbl>
    <w:p w:rsidR="00E97265" w:rsidRDefault="00E97265" w:rsidP="00E97265">
      <w:pPr>
        <w:rPr>
          <w:ins w:id="122" w:author="Unknown"/>
          <w:vanish/>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23</w:t>
            </w:r>
          </w:p>
        </w:tc>
        <w:tc>
          <w:tcPr>
            <w:tcW w:w="0" w:type="auto"/>
            <w:vAlign w:val="center"/>
            <w:hideMark/>
          </w:tcPr>
          <w:p w:rsidR="00E97265" w:rsidRDefault="00E97265">
            <w:pPr>
              <w:rPr>
                <w:sz w:val="24"/>
                <w:szCs w:val="24"/>
              </w:rPr>
            </w:pPr>
            <w:r>
              <w:t> </w:t>
            </w:r>
          </w:p>
        </w:tc>
      </w:tr>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24</w:t>
            </w:r>
          </w:p>
        </w:tc>
        <w:tc>
          <w:tcPr>
            <w:tcW w:w="0" w:type="auto"/>
            <w:gridSpan w:val="2"/>
            <w:vAlign w:val="center"/>
            <w:hideMark/>
          </w:tcPr>
          <w:p w:rsidR="00E97265" w:rsidRDefault="00E97265">
            <w:pPr>
              <w:rPr>
                <w:sz w:val="24"/>
                <w:szCs w:val="24"/>
              </w:rPr>
            </w:pPr>
            <w:r>
              <w:rPr>
                <w:rStyle w:val="HTMLCode"/>
                <w:rFonts w:eastAsiaTheme="minorHAnsi"/>
              </w:rPr>
              <w:t>@Test</w:t>
            </w:r>
          </w:p>
        </w:tc>
      </w:tr>
    </w:tbl>
    <w:p w:rsidR="00E97265" w:rsidRDefault="00E97265" w:rsidP="00E97265">
      <w:pPr>
        <w:rPr>
          <w:ins w:id="123" w:author="Unknown"/>
          <w:vanish/>
        </w:rPr>
      </w:pPr>
    </w:p>
    <w:tbl>
      <w:tblPr>
        <w:tblW w:w="0" w:type="auto"/>
        <w:tblCellSpacing w:w="15" w:type="dxa"/>
        <w:tblCellMar>
          <w:top w:w="15" w:type="dxa"/>
          <w:left w:w="15" w:type="dxa"/>
          <w:bottom w:w="15" w:type="dxa"/>
          <w:right w:w="15" w:type="dxa"/>
        </w:tblCellMar>
        <w:tblLook w:val="04A0"/>
      </w:tblPr>
      <w:tblGrid>
        <w:gridCol w:w="316"/>
        <w:gridCol w:w="4500"/>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25</w:t>
            </w:r>
          </w:p>
        </w:tc>
        <w:tc>
          <w:tcPr>
            <w:tcW w:w="0" w:type="auto"/>
            <w:gridSpan w:val="2"/>
            <w:vAlign w:val="center"/>
            <w:hideMark/>
          </w:tcPr>
          <w:p w:rsidR="00E97265" w:rsidRDefault="00E97265">
            <w:pPr>
              <w:rPr>
                <w:sz w:val="24"/>
                <w:szCs w:val="24"/>
              </w:rPr>
            </w:pP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test() throws</w:t>
            </w:r>
            <w:r>
              <w:t xml:space="preserve"> </w:t>
            </w:r>
            <w:proofErr w:type="spellStart"/>
            <w:r>
              <w:rPr>
                <w:rStyle w:val="HTMLCode"/>
                <w:rFonts w:eastAsiaTheme="minorHAnsi"/>
              </w:rPr>
              <w:t>IOException</w:t>
            </w:r>
            <w:proofErr w:type="spellEnd"/>
            <w:r>
              <w:rPr>
                <w:rStyle w:val="HTMLCode"/>
                <w:rFonts w:eastAsiaTheme="minorHAnsi"/>
              </w:rPr>
              <w:t xml:space="preserve"> {</w:t>
            </w:r>
          </w:p>
        </w:tc>
      </w:tr>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26</w:t>
            </w:r>
          </w:p>
        </w:tc>
        <w:tc>
          <w:tcPr>
            <w:tcW w:w="0" w:type="auto"/>
            <w:vAlign w:val="center"/>
            <w:hideMark/>
          </w:tcPr>
          <w:p w:rsidR="00E97265" w:rsidRDefault="00E97265">
            <w:pPr>
              <w:rPr>
                <w:sz w:val="24"/>
                <w:szCs w:val="24"/>
              </w:rPr>
            </w:pPr>
            <w:r>
              <w:rPr>
                <w:rStyle w:val="HTMLCode"/>
                <w:rFonts w:eastAsiaTheme="minorHAnsi"/>
              </w:rPr>
              <w:t>// Code to capture the screenshot</w:t>
            </w:r>
          </w:p>
        </w:tc>
      </w:tr>
    </w:tbl>
    <w:p w:rsidR="00E97265" w:rsidRDefault="00E97265" w:rsidP="00E97265">
      <w:pPr>
        <w:rPr>
          <w:ins w:id="124" w:author="Unknown"/>
          <w:vanish/>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27</w:t>
            </w:r>
          </w:p>
        </w:tc>
        <w:tc>
          <w:tcPr>
            <w:tcW w:w="0" w:type="auto"/>
            <w:gridSpan w:val="2"/>
            <w:vAlign w:val="center"/>
            <w:hideMark/>
          </w:tcPr>
          <w:p w:rsidR="00E97265" w:rsidRDefault="00E97265">
            <w:pPr>
              <w:rPr>
                <w:sz w:val="24"/>
                <w:szCs w:val="24"/>
              </w:rPr>
            </w:pPr>
            <w:r>
              <w:rPr>
                <w:rStyle w:val="HTMLCode"/>
                <w:rFonts w:eastAsiaTheme="minorHAnsi"/>
              </w:rPr>
              <w:t xml:space="preserve">File </w:t>
            </w:r>
            <w:proofErr w:type="spellStart"/>
            <w:r>
              <w:rPr>
                <w:rStyle w:val="HTMLCode"/>
                <w:rFonts w:eastAsiaTheme="minorHAnsi"/>
              </w:rPr>
              <w:t>scrFile</w:t>
            </w:r>
            <w:proofErr w:type="spellEnd"/>
            <w:r>
              <w:rPr>
                <w:rStyle w:val="HTMLCode"/>
                <w:rFonts w:eastAsiaTheme="minorHAnsi"/>
              </w:rPr>
              <w:t xml:space="preserve"> = ((</w:t>
            </w:r>
            <w:proofErr w:type="spellStart"/>
            <w:r>
              <w:rPr>
                <w:rStyle w:val="HTMLCode"/>
                <w:rFonts w:eastAsiaTheme="minorHAnsi"/>
              </w:rPr>
              <w:t>TakesScreenshot</w:t>
            </w:r>
            <w:proofErr w:type="spellEnd"/>
            <w:r>
              <w:rPr>
                <w:rStyle w:val="HTMLCode"/>
                <w:rFonts w:eastAsiaTheme="minorHAnsi"/>
              </w:rPr>
              <w:t>)driver).</w:t>
            </w:r>
            <w:proofErr w:type="spellStart"/>
            <w:r>
              <w:rPr>
                <w:rStyle w:val="HTMLCode"/>
                <w:rFonts w:eastAsiaTheme="minorHAnsi"/>
              </w:rPr>
              <w:t>getScreenshotAs</w:t>
            </w:r>
            <w:proofErr w:type="spellEnd"/>
            <w:r>
              <w:rPr>
                <w:rStyle w:val="HTMLCode"/>
                <w:rFonts w:eastAsiaTheme="minorHAnsi"/>
              </w:rPr>
              <w:t>(</w:t>
            </w:r>
            <w:proofErr w:type="spellStart"/>
            <w:r>
              <w:rPr>
                <w:rStyle w:val="HTMLCode"/>
                <w:rFonts w:eastAsiaTheme="minorHAnsi"/>
              </w:rPr>
              <w:t>OutputType.FILE</w:t>
            </w:r>
            <w:proofErr w:type="spellEnd"/>
            <w:r>
              <w:rPr>
                <w:rStyle w:val="HTMLCode"/>
                <w:rFonts w:eastAsiaTheme="minorHAnsi"/>
              </w:rPr>
              <w:t>);</w:t>
            </w:r>
          </w:p>
        </w:tc>
      </w:tr>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28</w:t>
            </w:r>
          </w:p>
        </w:tc>
        <w:tc>
          <w:tcPr>
            <w:tcW w:w="0" w:type="auto"/>
            <w:vAlign w:val="center"/>
            <w:hideMark/>
          </w:tcPr>
          <w:p w:rsidR="00E97265" w:rsidRDefault="00E97265">
            <w:pPr>
              <w:rPr>
                <w:sz w:val="24"/>
                <w:szCs w:val="24"/>
              </w:rPr>
            </w:pPr>
            <w:r>
              <w:rPr>
                <w:rStyle w:val="HTMLCode"/>
                <w:rFonts w:eastAsiaTheme="minorHAnsi"/>
              </w:rPr>
              <w:t>// Code to copy the screenshot in the desired location</w:t>
            </w:r>
          </w:p>
        </w:tc>
      </w:tr>
    </w:tbl>
    <w:p w:rsidR="00E97265" w:rsidRDefault="00E97265" w:rsidP="00E97265">
      <w:pPr>
        <w:rPr>
          <w:ins w:id="125" w:author="Unknown"/>
          <w:vanish/>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29</w:t>
            </w:r>
          </w:p>
        </w:tc>
        <w:tc>
          <w:tcPr>
            <w:tcW w:w="0" w:type="auto"/>
            <w:gridSpan w:val="2"/>
            <w:vAlign w:val="center"/>
            <w:hideMark/>
          </w:tcPr>
          <w:p w:rsidR="00E97265" w:rsidRDefault="00E97265">
            <w:pPr>
              <w:rPr>
                <w:sz w:val="24"/>
                <w:szCs w:val="24"/>
              </w:rPr>
            </w:pPr>
            <w:proofErr w:type="spellStart"/>
            <w:r>
              <w:rPr>
                <w:rStyle w:val="HTMLCode"/>
                <w:rFonts w:eastAsiaTheme="minorHAnsi"/>
              </w:rPr>
              <w:t>FileUtils.copyFile</w:t>
            </w:r>
            <w:proofErr w:type="spellEnd"/>
            <w:r>
              <w:rPr>
                <w:rStyle w:val="HTMLCode"/>
                <w:rFonts w:eastAsiaTheme="minorHAnsi"/>
              </w:rPr>
              <w:t>(</w:t>
            </w:r>
            <w:proofErr w:type="spellStart"/>
            <w:r>
              <w:rPr>
                <w:rStyle w:val="HTMLCode"/>
                <w:rFonts w:eastAsiaTheme="minorHAnsi"/>
              </w:rPr>
              <w:t>scrFile</w:t>
            </w:r>
            <w:proofErr w:type="spellEnd"/>
            <w:r>
              <w:rPr>
                <w:rStyle w:val="HTMLCode"/>
                <w:rFonts w:eastAsiaTheme="minorHAnsi"/>
              </w:rPr>
              <w:t>, new</w:t>
            </w:r>
            <w:r>
              <w:t xml:space="preserve"> </w:t>
            </w:r>
            <w:r>
              <w:rPr>
                <w:rStyle w:val="HTMLCode"/>
                <w:rFonts w:eastAsiaTheme="minorHAnsi"/>
              </w:rPr>
              <w:t>File("C:\\</w:t>
            </w:r>
            <w:proofErr w:type="spellStart"/>
            <w:r>
              <w:rPr>
                <w:rStyle w:val="HTMLCode"/>
                <w:rFonts w:eastAsiaTheme="minorHAnsi"/>
              </w:rPr>
              <w:t>CaptureScreenshot</w:t>
            </w:r>
            <w:proofErr w:type="spellEnd"/>
            <w:r>
              <w:rPr>
                <w:rStyle w:val="HTMLCode"/>
                <w:rFonts w:eastAsiaTheme="minorHAnsi"/>
              </w:rPr>
              <w:t>\\google.jpg"))</w:t>
            </w:r>
          </w:p>
        </w:tc>
      </w:tr>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30</w:t>
            </w:r>
          </w:p>
        </w:tc>
        <w:tc>
          <w:tcPr>
            <w:tcW w:w="0" w:type="auto"/>
            <w:vAlign w:val="center"/>
            <w:hideMark/>
          </w:tcPr>
          <w:p w:rsidR="00E97265" w:rsidRDefault="00E97265">
            <w:pPr>
              <w:rPr>
                <w:sz w:val="24"/>
                <w:szCs w:val="24"/>
              </w:rPr>
            </w:pPr>
            <w:r>
              <w:rPr>
                <w:rStyle w:val="HTMLCode"/>
                <w:rFonts w:eastAsiaTheme="minorHAnsi"/>
              </w:rPr>
              <w:t>}</w:t>
            </w:r>
          </w:p>
        </w:tc>
      </w:tr>
    </w:tbl>
    <w:p w:rsidR="00E97265" w:rsidRDefault="00E97265" w:rsidP="00E97265">
      <w:pPr>
        <w:rPr>
          <w:ins w:id="126" w:author="Unknown"/>
          <w:vanish/>
        </w:rPr>
      </w:pPr>
    </w:p>
    <w:tbl>
      <w:tblPr>
        <w:tblW w:w="0" w:type="auto"/>
        <w:tblCellSpacing w:w="15" w:type="dxa"/>
        <w:tblCellMar>
          <w:top w:w="15" w:type="dxa"/>
          <w:left w:w="15" w:type="dxa"/>
          <w:bottom w:w="15" w:type="dxa"/>
          <w:right w:w="15" w:type="dxa"/>
        </w:tblCellMar>
        <w:tblLook w:val="04A0"/>
      </w:tblPr>
      <w:tblGrid>
        <w:gridCol w:w="316"/>
        <w:gridCol w:w="196"/>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31</w:t>
            </w:r>
          </w:p>
        </w:tc>
        <w:tc>
          <w:tcPr>
            <w:tcW w:w="0" w:type="auto"/>
            <w:vAlign w:val="center"/>
            <w:hideMark/>
          </w:tcPr>
          <w:p w:rsidR="00E97265" w:rsidRDefault="00E97265">
            <w:pPr>
              <w:rPr>
                <w:sz w:val="24"/>
                <w:szCs w:val="24"/>
              </w:rPr>
            </w:pPr>
            <w:r>
              <w:rPr>
                <w:rStyle w:val="HTMLCode"/>
                <w:rFonts w:eastAsiaTheme="minorHAnsi"/>
              </w:rPr>
              <w:t>}</w:t>
            </w:r>
          </w:p>
        </w:tc>
      </w:tr>
    </w:tbl>
    <w:p w:rsidR="00E97265" w:rsidRDefault="00E97265" w:rsidP="00E97265">
      <w:pPr>
        <w:pStyle w:val="NormalWeb"/>
        <w:rPr>
          <w:ins w:id="127" w:author="Unknown"/>
        </w:rPr>
      </w:pPr>
      <w:proofErr w:type="gramStart"/>
      <w:ins w:id="128" w:author="Unknown">
        <w:r>
          <w:rPr>
            <w:rStyle w:val="Strong"/>
            <w:color w:val="FF6600"/>
          </w:rPr>
          <w:t xml:space="preserve">Q </w:t>
        </w:r>
      </w:ins>
      <w:r>
        <w:rPr>
          <w:rStyle w:val="Strong"/>
          <w:color w:val="FF6600"/>
        </w:rPr>
        <w:t xml:space="preserve"> </w:t>
      </w:r>
      <w:ins w:id="129" w:author="Unknown">
        <w:r>
          <w:rPr>
            <w:rStyle w:val="Strong"/>
            <w:color w:val="FF6600"/>
          </w:rPr>
          <w:t>38</w:t>
        </w:r>
        <w:proofErr w:type="gramEnd"/>
        <w:r>
          <w:rPr>
            <w:rStyle w:val="Strong"/>
            <w:color w:val="FF6600"/>
          </w:rPr>
          <w:t xml:space="preserve">) What is </w:t>
        </w:r>
        <w:proofErr w:type="spellStart"/>
        <w:r>
          <w:rPr>
            <w:rStyle w:val="Strong"/>
            <w:color w:val="FF6600"/>
          </w:rPr>
          <w:t>Junit</w:t>
        </w:r>
        <w:proofErr w:type="spellEnd"/>
        <w:r>
          <w:rPr>
            <w:rStyle w:val="Strong"/>
            <w:color w:val="FF6600"/>
          </w:rPr>
          <w:t>?</w:t>
        </w:r>
        <w:r>
          <w:rPr>
            <w:rStyle w:val="Strong"/>
          </w:rPr>
          <w:t xml:space="preserve"> </w:t>
        </w:r>
      </w:ins>
    </w:p>
    <w:p w:rsidR="00E97265" w:rsidRDefault="00E97265" w:rsidP="00E97265">
      <w:pPr>
        <w:pStyle w:val="NormalWeb"/>
        <w:rPr>
          <w:ins w:id="130" w:author="Unknown"/>
        </w:rPr>
      </w:pPr>
      <w:ins w:id="131" w:author="Unknown">
        <w:r>
          <w:fldChar w:fldCharType="begin"/>
        </w:r>
        <w:r>
          <w:instrText xml:space="preserve"> HYPERLINK "https://www.softwaretestinghelp.com/selenium-junit-framework-selenium-tutorial-11/" \o "JUnit Tutorial" </w:instrText>
        </w:r>
        <w:r>
          <w:fldChar w:fldCharType="separate"/>
        </w:r>
        <w:proofErr w:type="spellStart"/>
        <w:r>
          <w:rPr>
            <w:rStyle w:val="Hyperlink"/>
          </w:rPr>
          <w:t>Junit</w:t>
        </w:r>
        <w:proofErr w:type="spellEnd"/>
        <w:r>
          <w:fldChar w:fldCharType="end"/>
        </w:r>
        <w:r>
          <w:t xml:space="preserve"> is a unit testing framework introduced by Apache. </w:t>
        </w:r>
        <w:proofErr w:type="spellStart"/>
        <w:r>
          <w:t>Junit</w:t>
        </w:r>
        <w:proofErr w:type="spellEnd"/>
        <w:r>
          <w:t xml:space="preserve"> is based on Java.</w:t>
        </w:r>
      </w:ins>
    </w:p>
    <w:p w:rsidR="00E97265" w:rsidRDefault="00E97265" w:rsidP="00E97265">
      <w:pPr>
        <w:pStyle w:val="NormalWeb"/>
        <w:rPr>
          <w:ins w:id="132" w:author="Unknown"/>
        </w:rPr>
      </w:pPr>
      <w:proofErr w:type="gramStart"/>
      <w:ins w:id="133" w:author="Unknown">
        <w:r>
          <w:rPr>
            <w:rStyle w:val="Strong"/>
            <w:color w:val="FF6600"/>
          </w:rPr>
          <w:t xml:space="preserve">Q </w:t>
        </w:r>
      </w:ins>
      <w:r>
        <w:rPr>
          <w:rStyle w:val="Strong"/>
          <w:color w:val="FF6600"/>
        </w:rPr>
        <w:t xml:space="preserve"> </w:t>
      </w:r>
      <w:ins w:id="134" w:author="Unknown">
        <w:r>
          <w:rPr>
            <w:rStyle w:val="Strong"/>
            <w:color w:val="FF6600"/>
          </w:rPr>
          <w:t>39</w:t>
        </w:r>
        <w:proofErr w:type="gramEnd"/>
        <w:r>
          <w:rPr>
            <w:rStyle w:val="Strong"/>
            <w:color w:val="FF6600"/>
          </w:rPr>
          <w:t xml:space="preserve">) What are </w:t>
        </w:r>
        <w:proofErr w:type="spellStart"/>
        <w:r>
          <w:rPr>
            <w:rStyle w:val="Strong"/>
            <w:color w:val="FF6600"/>
          </w:rPr>
          <w:t>Junit</w:t>
        </w:r>
        <w:proofErr w:type="spellEnd"/>
        <w:r>
          <w:rPr>
            <w:rStyle w:val="Strong"/>
            <w:color w:val="FF6600"/>
          </w:rPr>
          <w:t xml:space="preserve"> annotations?</w:t>
        </w:r>
      </w:ins>
    </w:p>
    <w:p w:rsidR="00E97265" w:rsidRDefault="00E97265" w:rsidP="00E97265">
      <w:pPr>
        <w:pStyle w:val="NormalWeb"/>
        <w:rPr>
          <w:ins w:id="135" w:author="Unknown"/>
        </w:rPr>
      </w:pPr>
      <w:ins w:id="136" w:author="Unknown">
        <w:r>
          <w:t xml:space="preserve">Following are the </w:t>
        </w:r>
        <w:proofErr w:type="spellStart"/>
        <w:r>
          <w:t>JUnit</w:t>
        </w:r>
        <w:proofErr w:type="spellEnd"/>
        <w:r>
          <w:t xml:space="preserve"> Annotations:</w:t>
        </w:r>
      </w:ins>
    </w:p>
    <w:p w:rsidR="00E97265" w:rsidRDefault="00E97265" w:rsidP="00E97265">
      <w:pPr>
        <w:numPr>
          <w:ilvl w:val="0"/>
          <w:numId w:val="11"/>
        </w:numPr>
        <w:spacing w:before="100" w:beforeAutospacing="1" w:after="100" w:afterAutospacing="1" w:line="240" w:lineRule="auto"/>
        <w:rPr>
          <w:ins w:id="137" w:author="Unknown"/>
        </w:rPr>
      </w:pPr>
      <w:ins w:id="138" w:author="Unknown">
        <w:r>
          <w:rPr>
            <w:rStyle w:val="Strong"/>
          </w:rPr>
          <w:t xml:space="preserve">@Test: </w:t>
        </w:r>
        <w:r>
          <w:t>Annotation lets the system know that the method annotated as @Test is a test method. There can be multiple test methods in a single test script.</w:t>
        </w:r>
      </w:ins>
    </w:p>
    <w:p w:rsidR="00E97265" w:rsidRDefault="00E97265" w:rsidP="00E97265">
      <w:pPr>
        <w:numPr>
          <w:ilvl w:val="0"/>
          <w:numId w:val="11"/>
        </w:numPr>
        <w:spacing w:before="100" w:beforeAutospacing="1" w:after="100" w:afterAutospacing="1" w:line="240" w:lineRule="auto"/>
        <w:rPr>
          <w:ins w:id="139" w:author="Unknown"/>
        </w:rPr>
      </w:pPr>
      <w:ins w:id="140" w:author="Unknown">
        <w:r>
          <w:rPr>
            <w:rStyle w:val="Strong"/>
          </w:rPr>
          <w:t xml:space="preserve">@Before: </w:t>
        </w:r>
        <w:r>
          <w:t>Method annotated as @Before lets the system know that this method shall be executed every time before each of the test methods.</w:t>
        </w:r>
      </w:ins>
    </w:p>
    <w:p w:rsidR="00E97265" w:rsidRDefault="00E97265" w:rsidP="00E97265">
      <w:pPr>
        <w:numPr>
          <w:ilvl w:val="0"/>
          <w:numId w:val="11"/>
        </w:numPr>
        <w:spacing w:before="100" w:beforeAutospacing="1" w:after="100" w:afterAutospacing="1" w:line="240" w:lineRule="auto"/>
        <w:rPr>
          <w:ins w:id="141" w:author="Unknown"/>
        </w:rPr>
      </w:pPr>
      <w:ins w:id="142" w:author="Unknown">
        <w:r>
          <w:rPr>
            <w:rStyle w:val="Strong"/>
          </w:rPr>
          <w:lastRenderedPageBreak/>
          <w:t xml:space="preserve">@After: </w:t>
        </w:r>
        <w:r>
          <w:t>Method annotated as @After lets the system know that this method shall be executed every time after each of the test method.</w:t>
        </w:r>
      </w:ins>
    </w:p>
    <w:p w:rsidR="00E97265" w:rsidRDefault="00E97265" w:rsidP="00E97265">
      <w:pPr>
        <w:numPr>
          <w:ilvl w:val="0"/>
          <w:numId w:val="11"/>
        </w:numPr>
        <w:spacing w:before="100" w:beforeAutospacing="1" w:after="100" w:afterAutospacing="1" w:line="240" w:lineRule="auto"/>
        <w:rPr>
          <w:ins w:id="143" w:author="Unknown"/>
        </w:rPr>
      </w:pPr>
      <w:ins w:id="144" w:author="Unknown">
        <w:r>
          <w:rPr>
            <w:rStyle w:val="Strong"/>
          </w:rPr>
          <w:t>@</w:t>
        </w:r>
        <w:proofErr w:type="spellStart"/>
        <w:r>
          <w:rPr>
            <w:rStyle w:val="Strong"/>
          </w:rPr>
          <w:t>BeforeClass</w:t>
        </w:r>
        <w:proofErr w:type="spellEnd"/>
        <w:r>
          <w:rPr>
            <w:rStyle w:val="Strong"/>
          </w:rPr>
          <w:t xml:space="preserve">: </w:t>
        </w:r>
        <w:r>
          <w:t>Method annotated as @</w:t>
        </w:r>
        <w:proofErr w:type="spellStart"/>
        <w:r>
          <w:t>BeforeClass</w:t>
        </w:r>
        <w:proofErr w:type="spellEnd"/>
        <w:r>
          <w:t xml:space="preserve"> lets the system know that this method shall be executed once before any of the test methods.</w:t>
        </w:r>
      </w:ins>
    </w:p>
    <w:p w:rsidR="00E97265" w:rsidRDefault="00E97265" w:rsidP="00E97265">
      <w:pPr>
        <w:numPr>
          <w:ilvl w:val="0"/>
          <w:numId w:val="11"/>
        </w:numPr>
        <w:spacing w:before="100" w:beforeAutospacing="1" w:after="100" w:afterAutospacing="1" w:line="240" w:lineRule="auto"/>
        <w:rPr>
          <w:ins w:id="145" w:author="Unknown"/>
        </w:rPr>
      </w:pPr>
      <w:ins w:id="146" w:author="Unknown">
        <w:r>
          <w:rPr>
            <w:rStyle w:val="Strong"/>
          </w:rPr>
          <w:t>@</w:t>
        </w:r>
        <w:proofErr w:type="spellStart"/>
        <w:r>
          <w:rPr>
            <w:rStyle w:val="Strong"/>
          </w:rPr>
          <w:t>AfterClass</w:t>
        </w:r>
        <w:proofErr w:type="spellEnd"/>
        <w:r>
          <w:rPr>
            <w:rStyle w:val="Strong"/>
          </w:rPr>
          <w:t xml:space="preserve">: </w:t>
        </w:r>
        <w:r>
          <w:t>Method annotated as @</w:t>
        </w:r>
        <w:proofErr w:type="spellStart"/>
        <w:r>
          <w:t>AfterClass</w:t>
        </w:r>
        <w:proofErr w:type="spellEnd"/>
        <w:r>
          <w:t xml:space="preserve"> lets the system know that this method shall be executed once after any of the test methods.</w:t>
        </w:r>
      </w:ins>
    </w:p>
    <w:p w:rsidR="00E97265" w:rsidRDefault="00E97265" w:rsidP="00E97265">
      <w:pPr>
        <w:numPr>
          <w:ilvl w:val="0"/>
          <w:numId w:val="11"/>
        </w:numPr>
        <w:spacing w:before="100" w:beforeAutospacing="1" w:after="100" w:afterAutospacing="1" w:line="240" w:lineRule="auto"/>
        <w:rPr>
          <w:ins w:id="147" w:author="Unknown"/>
        </w:rPr>
      </w:pPr>
      <w:ins w:id="148" w:author="Unknown">
        <w:r>
          <w:rPr>
            <w:rStyle w:val="Strong"/>
          </w:rPr>
          <w:t xml:space="preserve">@Ignore: </w:t>
        </w:r>
        <w:r>
          <w:t>Method annotated as @Ignore lets the system know that this method shall not be executed.</w:t>
        </w:r>
      </w:ins>
    </w:p>
    <w:p w:rsidR="00E97265" w:rsidRDefault="00E97265" w:rsidP="00E97265">
      <w:pPr>
        <w:pStyle w:val="NormalWeb"/>
        <w:rPr>
          <w:ins w:id="149" w:author="Unknown"/>
        </w:rPr>
      </w:pPr>
      <w:proofErr w:type="gramStart"/>
      <w:ins w:id="150" w:author="Unknown">
        <w:r>
          <w:rPr>
            <w:rStyle w:val="Strong"/>
            <w:color w:val="FF6600"/>
          </w:rPr>
          <w:t xml:space="preserve">Q </w:t>
        </w:r>
      </w:ins>
      <w:r>
        <w:rPr>
          <w:rStyle w:val="Strong"/>
          <w:color w:val="FF6600"/>
        </w:rPr>
        <w:t xml:space="preserve"> </w:t>
      </w:r>
      <w:ins w:id="151" w:author="Unknown">
        <w:r>
          <w:rPr>
            <w:rStyle w:val="Strong"/>
            <w:color w:val="FF6600"/>
          </w:rPr>
          <w:t>40</w:t>
        </w:r>
        <w:proofErr w:type="gramEnd"/>
        <w:r>
          <w:rPr>
            <w:rStyle w:val="Strong"/>
            <w:color w:val="FF6600"/>
          </w:rPr>
          <w:t>)</w:t>
        </w:r>
        <w:r>
          <w:rPr>
            <w:color w:val="FF6600"/>
          </w:rPr>
          <w:t xml:space="preserve"> </w:t>
        </w:r>
        <w:r>
          <w:rPr>
            <w:rStyle w:val="Strong"/>
            <w:color w:val="FF6600"/>
          </w:rPr>
          <w:t xml:space="preserve">What is </w:t>
        </w:r>
        <w:proofErr w:type="spellStart"/>
        <w:r>
          <w:rPr>
            <w:rStyle w:val="Strong"/>
            <w:color w:val="FF6600"/>
          </w:rPr>
          <w:t>TestNG</w:t>
        </w:r>
        <w:proofErr w:type="spellEnd"/>
        <w:r>
          <w:rPr>
            <w:rStyle w:val="Strong"/>
            <w:color w:val="FF6600"/>
          </w:rPr>
          <w:t xml:space="preserve"> and how is it better than </w:t>
        </w:r>
        <w:proofErr w:type="spellStart"/>
        <w:r>
          <w:rPr>
            <w:rStyle w:val="Strong"/>
            <w:color w:val="FF6600"/>
          </w:rPr>
          <w:t>Junit</w:t>
        </w:r>
        <w:proofErr w:type="spellEnd"/>
        <w:r>
          <w:rPr>
            <w:rStyle w:val="Strong"/>
            <w:color w:val="FF6600"/>
          </w:rPr>
          <w:t>?</w:t>
        </w:r>
      </w:ins>
    </w:p>
    <w:p w:rsidR="00E97265" w:rsidRDefault="00E97265" w:rsidP="00E97265">
      <w:pPr>
        <w:pStyle w:val="NormalWeb"/>
        <w:rPr>
          <w:ins w:id="152" w:author="Unknown"/>
        </w:rPr>
      </w:pPr>
      <w:ins w:id="153" w:author="Unknown">
        <w:r>
          <w:fldChar w:fldCharType="begin"/>
        </w:r>
        <w:r>
          <w:instrText xml:space="preserve"> HYPERLINK "https://www.softwaretestinghelp.com/testng-framework-selenium-tutorial-12/" \o "TestNG" </w:instrText>
        </w:r>
        <w:r>
          <w:fldChar w:fldCharType="separate"/>
        </w:r>
        <w:proofErr w:type="spellStart"/>
        <w:r>
          <w:rPr>
            <w:rStyle w:val="Hyperlink"/>
          </w:rPr>
          <w:t>TestNG</w:t>
        </w:r>
        <w:proofErr w:type="spellEnd"/>
        <w:r>
          <w:fldChar w:fldCharType="end"/>
        </w:r>
        <w:r>
          <w:t xml:space="preserve"> is an advanced framework designed in a way to leverage the benefits by both the developers and testers. With the commencement of the frameworks, </w:t>
        </w:r>
        <w:proofErr w:type="spellStart"/>
        <w:r>
          <w:t>JUnit</w:t>
        </w:r>
        <w:proofErr w:type="spellEnd"/>
        <w:r>
          <w:t xml:space="preserve"> gained an enormous popularity across the Java applications, Java developers and Java testers with remarkably increasing the code quality. Despite being easy to use and straightforward, </w:t>
        </w:r>
        <w:proofErr w:type="spellStart"/>
        <w:r>
          <w:t>JUnit</w:t>
        </w:r>
        <w:proofErr w:type="spellEnd"/>
        <w:r>
          <w:t xml:space="preserve"> has its own limitations which give rise to the need of bringing </w:t>
        </w:r>
        <w:proofErr w:type="spellStart"/>
        <w:r>
          <w:t>TestNG</w:t>
        </w:r>
        <w:proofErr w:type="spellEnd"/>
        <w:r>
          <w:t xml:space="preserve"> into the picture. </w:t>
        </w:r>
        <w:proofErr w:type="spellStart"/>
        <w:r>
          <w:t>TestNG</w:t>
        </w:r>
        <w:proofErr w:type="spellEnd"/>
        <w:r>
          <w:t xml:space="preserve"> is an open source framework which is distributed under the Apache Software License and is readily available for download.</w:t>
        </w:r>
      </w:ins>
    </w:p>
    <w:p w:rsidR="00E97265" w:rsidRDefault="00E97265" w:rsidP="00E97265">
      <w:pPr>
        <w:pStyle w:val="NormalWeb"/>
        <w:rPr>
          <w:ins w:id="154" w:author="Unknown"/>
        </w:rPr>
      </w:pPr>
      <w:proofErr w:type="spellStart"/>
      <w:ins w:id="155" w:author="Unknown">
        <w:r>
          <w:t>TestNG</w:t>
        </w:r>
        <w:proofErr w:type="spellEnd"/>
        <w:r>
          <w:t xml:space="preserve"> with </w:t>
        </w:r>
        <w:proofErr w:type="spellStart"/>
        <w:r>
          <w:t>WebDriver</w:t>
        </w:r>
        <w:proofErr w:type="spellEnd"/>
        <w:r>
          <w:t xml:space="preserve"> provides an efficient and effective test result format that can, in turn, be shared with the stakeholders to have a glimpse on the product’s/application’s health thereby eliminating the drawback of </w:t>
        </w:r>
        <w:proofErr w:type="spellStart"/>
        <w:r>
          <w:t>WebDriver’s</w:t>
        </w:r>
        <w:proofErr w:type="spellEnd"/>
        <w:r>
          <w:t xml:space="preserve"> incapability to generate test reports. </w:t>
        </w:r>
        <w:proofErr w:type="spellStart"/>
        <w:r>
          <w:t>TestNG</w:t>
        </w:r>
        <w:proofErr w:type="spellEnd"/>
        <w:r>
          <w:t xml:space="preserve"> has an inbuilt exception handling mechanism which lets the program to run without terminating unexpectedly.</w:t>
        </w:r>
      </w:ins>
    </w:p>
    <w:p w:rsidR="00E97265" w:rsidRDefault="00E97265" w:rsidP="00E97265">
      <w:pPr>
        <w:pStyle w:val="NormalWeb"/>
        <w:rPr>
          <w:ins w:id="156" w:author="Unknown"/>
        </w:rPr>
      </w:pPr>
      <w:ins w:id="157" w:author="Unknown">
        <w:r>
          <w:t xml:space="preserve">There are various advantages that make </w:t>
        </w:r>
        <w:proofErr w:type="spellStart"/>
        <w:r>
          <w:t>TestNG</w:t>
        </w:r>
        <w:proofErr w:type="spellEnd"/>
        <w:r>
          <w:t xml:space="preserve"> superior to </w:t>
        </w:r>
        <w:proofErr w:type="spellStart"/>
        <w:r>
          <w:t>JUnit</w:t>
        </w:r>
        <w:proofErr w:type="spellEnd"/>
        <w:r>
          <w:t>. Some of them are:</w:t>
        </w:r>
      </w:ins>
    </w:p>
    <w:p w:rsidR="00E97265" w:rsidRDefault="00E97265" w:rsidP="00E97265">
      <w:pPr>
        <w:numPr>
          <w:ilvl w:val="0"/>
          <w:numId w:val="12"/>
        </w:numPr>
        <w:spacing w:before="100" w:beforeAutospacing="1" w:after="100" w:afterAutospacing="1" w:line="240" w:lineRule="auto"/>
        <w:rPr>
          <w:ins w:id="158" w:author="Unknown"/>
        </w:rPr>
      </w:pPr>
      <w:ins w:id="159" w:author="Unknown">
        <w:r>
          <w:t>Added advance and easy annotations</w:t>
        </w:r>
      </w:ins>
    </w:p>
    <w:p w:rsidR="00E97265" w:rsidRDefault="00E97265" w:rsidP="00E97265">
      <w:pPr>
        <w:numPr>
          <w:ilvl w:val="0"/>
          <w:numId w:val="12"/>
        </w:numPr>
        <w:spacing w:before="100" w:beforeAutospacing="1" w:after="100" w:afterAutospacing="1" w:line="240" w:lineRule="auto"/>
        <w:rPr>
          <w:ins w:id="160" w:author="Unknown"/>
        </w:rPr>
      </w:pPr>
      <w:ins w:id="161" w:author="Unknown">
        <w:r>
          <w:t>Execution patterns can set</w:t>
        </w:r>
      </w:ins>
    </w:p>
    <w:p w:rsidR="00E97265" w:rsidRDefault="00E97265" w:rsidP="00E97265">
      <w:pPr>
        <w:numPr>
          <w:ilvl w:val="0"/>
          <w:numId w:val="12"/>
        </w:numPr>
        <w:spacing w:before="100" w:beforeAutospacing="1" w:after="100" w:afterAutospacing="1" w:line="240" w:lineRule="auto"/>
        <w:rPr>
          <w:ins w:id="162" w:author="Unknown"/>
        </w:rPr>
      </w:pPr>
      <w:ins w:id="163" w:author="Unknown">
        <w:r>
          <w:t>Concurrent execution of test scripts</w:t>
        </w:r>
      </w:ins>
    </w:p>
    <w:p w:rsidR="00E97265" w:rsidRDefault="00E97265" w:rsidP="00E97265">
      <w:pPr>
        <w:numPr>
          <w:ilvl w:val="0"/>
          <w:numId w:val="12"/>
        </w:numPr>
        <w:spacing w:before="100" w:beforeAutospacing="1" w:after="100" w:afterAutospacing="1" w:line="240" w:lineRule="auto"/>
        <w:rPr>
          <w:ins w:id="164" w:author="Unknown"/>
        </w:rPr>
      </w:pPr>
      <w:ins w:id="165" w:author="Unknown">
        <w:r>
          <w:t>Test case dependencies can be set</w:t>
        </w:r>
      </w:ins>
    </w:p>
    <w:p w:rsidR="00E97265" w:rsidRDefault="00E97265" w:rsidP="00E97265">
      <w:pPr>
        <w:pStyle w:val="NormalWeb"/>
        <w:rPr>
          <w:ins w:id="166" w:author="Unknown"/>
        </w:rPr>
      </w:pPr>
      <w:proofErr w:type="gramStart"/>
      <w:ins w:id="167" w:author="Unknown">
        <w:r>
          <w:rPr>
            <w:rStyle w:val="Strong"/>
            <w:color w:val="FF6600"/>
          </w:rPr>
          <w:t xml:space="preserve">Q </w:t>
        </w:r>
      </w:ins>
      <w:r>
        <w:rPr>
          <w:rStyle w:val="Strong"/>
          <w:color w:val="FF6600"/>
        </w:rPr>
        <w:t xml:space="preserve"> </w:t>
      </w:r>
      <w:ins w:id="168" w:author="Unknown">
        <w:r>
          <w:rPr>
            <w:rStyle w:val="Strong"/>
            <w:color w:val="FF6600"/>
          </w:rPr>
          <w:t>41</w:t>
        </w:r>
        <w:proofErr w:type="gramEnd"/>
        <w:r>
          <w:rPr>
            <w:rStyle w:val="Strong"/>
            <w:color w:val="FF6600"/>
          </w:rPr>
          <w:t>)</w:t>
        </w:r>
        <w:r>
          <w:rPr>
            <w:color w:val="FF6600"/>
          </w:rPr>
          <w:t xml:space="preserve"> </w:t>
        </w:r>
        <w:r>
          <w:rPr>
            <w:rStyle w:val="Strong"/>
            <w:color w:val="FF6600"/>
          </w:rPr>
          <w:t xml:space="preserve">How to set test case priority in </w:t>
        </w:r>
        <w:proofErr w:type="spellStart"/>
        <w:r>
          <w:rPr>
            <w:rStyle w:val="Strong"/>
            <w:color w:val="FF6600"/>
          </w:rPr>
          <w:t>TestNG</w:t>
        </w:r>
        <w:proofErr w:type="spellEnd"/>
        <w:r>
          <w:rPr>
            <w:rStyle w:val="Strong"/>
            <w:color w:val="FF6600"/>
          </w:rPr>
          <w:t>?</w:t>
        </w:r>
      </w:ins>
    </w:p>
    <w:p w:rsidR="00E97265" w:rsidRDefault="00E97265" w:rsidP="00E97265">
      <w:pPr>
        <w:pStyle w:val="NormalWeb"/>
        <w:rPr>
          <w:ins w:id="169" w:author="Unknown"/>
        </w:rPr>
      </w:pPr>
      <w:ins w:id="170" w:author="Unknown">
        <w:r>
          <w:rPr>
            <w:rStyle w:val="Strong"/>
          </w:rPr>
          <w:t xml:space="preserve">Setting Priority in </w:t>
        </w:r>
        <w:proofErr w:type="spellStart"/>
        <w:r>
          <w:rPr>
            <w:rStyle w:val="Strong"/>
          </w:rPr>
          <w:t>TestNG</w:t>
        </w:r>
        <w:proofErr w:type="spellEnd"/>
      </w:ins>
    </w:p>
    <w:p w:rsidR="00E97265" w:rsidRDefault="00E97265" w:rsidP="00E97265">
      <w:pPr>
        <w:pStyle w:val="NormalWeb"/>
        <w:rPr>
          <w:ins w:id="171" w:author="Unknown"/>
        </w:rPr>
      </w:pPr>
      <w:ins w:id="172" w:author="Unknown">
        <w:r>
          <w:rPr>
            <w:rStyle w:val="Strong"/>
          </w:rPr>
          <w:t>Code Snippet</w:t>
        </w:r>
      </w:ins>
    </w:p>
    <w:tbl>
      <w:tblPr>
        <w:tblW w:w="0" w:type="auto"/>
        <w:tblCellSpacing w:w="15" w:type="dxa"/>
        <w:tblCellMar>
          <w:top w:w="15" w:type="dxa"/>
          <w:left w:w="15" w:type="dxa"/>
          <w:bottom w:w="15" w:type="dxa"/>
          <w:right w:w="15" w:type="dxa"/>
        </w:tblCellMar>
        <w:tblLook w:val="04A0"/>
      </w:tblPr>
      <w:tblGrid>
        <w:gridCol w:w="196"/>
        <w:gridCol w:w="3801"/>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1</w:t>
            </w:r>
          </w:p>
        </w:tc>
        <w:tc>
          <w:tcPr>
            <w:tcW w:w="0" w:type="auto"/>
            <w:vAlign w:val="center"/>
            <w:hideMark/>
          </w:tcPr>
          <w:p w:rsidR="00E97265" w:rsidRDefault="00E97265">
            <w:pPr>
              <w:rPr>
                <w:sz w:val="24"/>
                <w:szCs w:val="24"/>
              </w:rPr>
            </w:pPr>
            <w:r>
              <w:rPr>
                <w:rStyle w:val="HTMLCode"/>
                <w:rFonts w:eastAsiaTheme="minorHAnsi"/>
              </w:rPr>
              <w:t>package</w:t>
            </w:r>
            <w:r>
              <w:t xml:space="preserve"> </w:t>
            </w:r>
            <w:proofErr w:type="spellStart"/>
            <w:r>
              <w:rPr>
                <w:rStyle w:val="HTMLCode"/>
                <w:rFonts w:eastAsiaTheme="minorHAnsi"/>
              </w:rPr>
              <w:t>TestNG</w:t>
            </w:r>
            <w:proofErr w:type="spellEnd"/>
            <w:r>
              <w:rPr>
                <w:rStyle w:val="HTMLCode"/>
                <w:rFonts w:eastAsiaTheme="minorHAnsi"/>
              </w:rPr>
              <w:t>;</w:t>
            </w:r>
          </w:p>
        </w:tc>
      </w:tr>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2</w:t>
            </w:r>
          </w:p>
        </w:tc>
        <w:tc>
          <w:tcPr>
            <w:tcW w:w="0" w:type="auto"/>
            <w:gridSpan w:val="2"/>
            <w:vAlign w:val="center"/>
            <w:hideMark/>
          </w:tcPr>
          <w:p w:rsidR="00E97265" w:rsidRDefault="00E97265">
            <w:pPr>
              <w:rPr>
                <w:sz w:val="24"/>
                <w:szCs w:val="24"/>
              </w:rPr>
            </w:pPr>
            <w:proofErr w:type="gramStart"/>
            <w:r>
              <w:rPr>
                <w:rStyle w:val="HTMLCode"/>
                <w:rFonts w:eastAsiaTheme="minorHAnsi"/>
              </w:rPr>
              <w:t>import</w:t>
            </w:r>
            <w:proofErr w:type="gramEnd"/>
            <w:r>
              <w:t xml:space="preserve"> </w:t>
            </w:r>
            <w:proofErr w:type="spellStart"/>
            <w:r>
              <w:rPr>
                <w:rStyle w:val="HTMLCode"/>
                <w:rFonts w:eastAsiaTheme="minorHAnsi"/>
              </w:rPr>
              <w:t>org.testng.annotations</w:t>
            </w:r>
            <w:proofErr w:type="spellEnd"/>
            <w:r>
              <w:rPr>
                <w:rStyle w:val="HTMLCode"/>
                <w:rFonts w:eastAsiaTheme="minorHAnsi"/>
              </w:rPr>
              <w:t>.*;</w:t>
            </w:r>
          </w:p>
        </w:tc>
      </w:tr>
    </w:tbl>
    <w:p w:rsidR="00E97265" w:rsidRDefault="00E97265" w:rsidP="00E97265">
      <w:pPr>
        <w:rPr>
          <w:ins w:id="173" w:author="Unknown"/>
          <w:vanish/>
        </w:rPr>
      </w:pPr>
    </w:p>
    <w:tbl>
      <w:tblPr>
        <w:tblW w:w="0" w:type="auto"/>
        <w:tblCellSpacing w:w="15" w:type="dxa"/>
        <w:tblCellMar>
          <w:top w:w="15" w:type="dxa"/>
          <w:left w:w="15" w:type="dxa"/>
          <w:bottom w:w="15" w:type="dxa"/>
          <w:right w:w="15" w:type="dxa"/>
        </w:tblCellMar>
        <w:tblLook w:val="04A0"/>
      </w:tblPr>
      <w:tblGrid>
        <w:gridCol w:w="196"/>
        <w:gridCol w:w="3491"/>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3</w:t>
            </w:r>
          </w:p>
        </w:tc>
        <w:tc>
          <w:tcPr>
            <w:tcW w:w="0" w:type="auto"/>
            <w:gridSpan w:val="2"/>
            <w:vAlign w:val="center"/>
            <w:hideMark/>
          </w:tcPr>
          <w:p w:rsidR="00E97265" w:rsidRDefault="00E97265">
            <w:pPr>
              <w:rPr>
                <w:sz w:val="24"/>
                <w:szCs w:val="24"/>
              </w:rPr>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SettingPriority</w:t>
            </w:r>
            <w:proofErr w:type="spellEnd"/>
            <w:r>
              <w:rPr>
                <w:rStyle w:val="HTMLCode"/>
                <w:rFonts w:eastAsiaTheme="minorHAnsi"/>
              </w:rPr>
              <w:t xml:space="preserve"> {</w:t>
            </w:r>
          </w:p>
        </w:tc>
      </w:tr>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4</w:t>
            </w:r>
          </w:p>
        </w:tc>
        <w:tc>
          <w:tcPr>
            <w:tcW w:w="0" w:type="auto"/>
            <w:vAlign w:val="center"/>
            <w:hideMark/>
          </w:tcPr>
          <w:p w:rsidR="00E97265" w:rsidRDefault="00E97265">
            <w:pPr>
              <w:rPr>
                <w:sz w:val="24"/>
                <w:szCs w:val="24"/>
              </w:rPr>
            </w:pPr>
            <w:r>
              <w:rPr>
                <w:rStyle w:val="HTMLCode"/>
                <w:rFonts w:eastAsiaTheme="minorHAnsi"/>
              </w:rPr>
              <w:t>@Test(priority=0)</w:t>
            </w:r>
          </w:p>
        </w:tc>
      </w:tr>
    </w:tbl>
    <w:p w:rsidR="00E97265" w:rsidRDefault="00E97265" w:rsidP="00E97265">
      <w:pPr>
        <w:rPr>
          <w:ins w:id="174" w:author="Unknown"/>
          <w:vanish/>
        </w:rPr>
      </w:pPr>
    </w:p>
    <w:tbl>
      <w:tblPr>
        <w:tblW w:w="0" w:type="auto"/>
        <w:tblCellSpacing w:w="15" w:type="dxa"/>
        <w:tblCellMar>
          <w:top w:w="15" w:type="dxa"/>
          <w:left w:w="15" w:type="dxa"/>
          <w:bottom w:w="15" w:type="dxa"/>
          <w:right w:w="15" w:type="dxa"/>
        </w:tblCellMar>
        <w:tblLook w:val="04A0"/>
      </w:tblPr>
      <w:tblGrid>
        <w:gridCol w:w="196"/>
        <w:gridCol w:w="2650"/>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5</w:t>
            </w:r>
          </w:p>
        </w:tc>
        <w:tc>
          <w:tcPr>
            <w:tcW w:w="0" w:type="auto"/>
            <w:gridSpan w:val="2"/>
            <w:vAlign w:val="center"/>
            <w:hideMark/>
          </w:tcPr>
          <w:p w:rsidR="00E97265" w:rsidRDefault="00E97265">
            <w:pPr>
              <w:rPr>
                <w:sz w:val="24"/>
                <w:szCs w:val="24"/>
              </w:rPr>
            </w:pP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method1() {</w:t>
            </w:r>
          </w:p>
        </w:tc>
      </w:tr>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6</w:t>
            </w:r>
          </w:p>
        </w:tc>
        <w:tc>
          <w:tcPr>
            <w:tcW w:w="0" w:type="auto"/>
            <w:vAlign w:val="center"/>
            <w:hideMark/>
          </w:tcPr>
          <w:p w:rsidR="00E97265" w:rsidRDefault="00E97265">
            <w:pPr>
              <w:rPr>
                <w:sz w:val="24"/>
                <w:szCs w:val="24"/>
              </w:rPr>
            </w:pPr>
            <w:r>
              <w:rPr>
                <w:rStyle w:val="HTMLCode"/>
                <w:rFonts w:eastAsiaTheme="minorHAnsi"/>
              </w:rPr>
              <w:t>}</w:t>
            </w:r>
          </w:p>
        </w:tc>
      </w:tr>
    </w:tbl>
    <w:p w:rsidR="00E97265" w:rsidRDefault="00E97265" w:rsidP="00E97265">
      <w:pPr>
        <w:rPr>
          <w:ins w:id="175" w:author="Unknown"/>
          <w:vanish/>
        </w:rPr>
      </w:pPr>
    </w:p>
    <w:tbl>
      <w:tblPr>
        <w:tblW w:w="0" w:type="auto"/>
        <w:tblCellSpacing w:w="15" w:type="dxa"/>
        <w:tblCellMar>
          <w:top w:w="15" w:type="dxa"/>
          <w:left w:w="15" w:type="dxa"/>
          <w:bottom w:w="15" w:type="dxa"/>
          <w:right w:w="15" w:type="dxa"/>
        </w:tblCellMar>
        <w:tblLook w:val="04A0"/>
      </w:tblPr>
      <w:tblGrid>
        <w:gridCol w:w="196"/>
        <w:gridCol w:w="2650"/>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lastRenderedPageBreak/>
              <w:t>7</w:t>
            </w:r>
          </w:p>
        </w:tc>
        <w:tc>
          <w:tcPr>
            <w:tcW w:w="0" w:type="auto"/>
            <w:vAlign w:val="center"/>
            <w:hideMark/>
          </w:tcPr>
          <w:p w:rsidR="00E97265" w:rsidRDefault="00E97265">
            <w:pPr>
              <w:rPr>
                <w:sz w:val="24"/>
                <w:szCs w:val="24"/>
              </w:rPr>
            </w:pPr>
            <w:r>
              <w:rPr>
                <w:rStyle w:val="HTMLCode"/>
                <w:rFonts w:eastAsiaTheme="minorHAnsi"/>
              </w:rPr>
              <w:t>@Test(priority=1)</w:t>
            </w:r>
          </w:p>
        </w:tc>
      </w:tr>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8</w:t>
            </w:r>
          </w:p>
        </w:tc>
        <w:tc>
          <w:tcPr>
            <w:tcW w:w="0" w:type="auto"/>
            <w:gridSpan w:val="2"/>
            <w:vAlign w:val="center"/>
            <w:hideMark/>
          </w:tcPr>
          <w:p w:rsidR="00E97265" w:rsidRDefault="00E97265">
            <w:pPr>
              <w:rPr>
                <w:sz w:val="24"/>
                <w:szCs w:val="24"/>
              </w:rPr>
            </w:pP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method2() {</w:t>
            </w:r>
          </w:p>
        </w:tc>
      </w:tr>
    </w:tbl>
    <w:p w:rsidR="00E97265" w:rsidRDefault="00E97265" w:rsidP="00E97265">
      <w:pPr>
        <w:rPr>
          <w:ins w:id="176" w:author="Unknown"/>
          <w:vanish/>
        </w:rPr>
      </w:pPr>
    </w:p>
    <w:tbl>
      <w:tblPr>
        <w:tblW w:w="0" w:type="auto"/>
        <w:tblCellSpacing w:w="15" w:type="dxa"/>
        <w:tblCellMar>
          <w:top w:w="15" w:type="dxa"/>
          <w:left w:w="15" w:type="dxa"/>
          <w:bottom w:w="15" w:type="dxa"/>
          <w:right w:w="15" w:type="dxa"/>
        </w:tblCellMar>
        <w:tblLook w:val="04A0"/>
      </w:tblPr>
      <w:tblGrid>
        <w:gridCol w:w="217"/>
        <w:gridCol w:w="99"/>
        <w:gridCol w:w="2071"/>
        <w:gridCol w:w="45"/>
      </w:tblGrid>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9</w:t>
            </w:r>
          </w:p>
        </w:tc>
        <w:tc>
          <w:tcPr>
            <w:tcW w:w="0" w:type="auto"/>
            <w:gridSpan w:val="2"/>
            <w:vAlign w:val="center"/>
            <w:hideMark/>
          </w:tcPr>
          <w:p w:rsidR="00E97265" w:rsidRDefault="00E97265">
            <w:pPr>
              <w:rPr>
                <w:sz w:val="24"/>
                <w:szCs w:val="24"/>
              </w:rPr>
            </w:pPr>
            <w:r>
              <w:rPr>
                <w:rStyle w:val="HTMLCode"/>
                <w:rFonts w:eastAsiaTheme="minorHAnsi"/>
              </w:rPr>
              <w:t>}</w:t>
            </w:r>
          </w:p>
        </w:tc>
      </w:tr>
      <w:tr w:rsidR="00E97265" w:rsidTr="00E97265">
        <w:trPr>
          <w:tblCellSpacing w:w="15" w:type="dxa"/>
        </w:trPr>
        <w:tc>
          <w:tcPr>
            <w:tcW w:w="0" w:type="auto"/>
            <w:gridSpan w:val="2"/>
            <w:vAlign w:val="center"/>
            <w:hideMark/>
          </w:tcPr>
          <w:p w:rsidR="00E97265" w:rsidRDefault="00E97265">
            <w:pPr>
              <w:rPr>
                <w:sz w:val="24"/>
                <w:szCs w:val="24"/>
              </w:rPr>
            </w:pPr>
            <w:r>
              <w:rPr>
                <w:rStyle w:val="HTMLCode"/>
                <w:rFonts w:eastAsiaTheme="minorHAnsi"/>
              </w:rPr>
              <w:t>10</w:t>
            </w:r>
          </w:p>
        </w:tc>
        <w:tc>
          <w:tcPr>
            <w:tcW w:w="0" w:type="auto"/>
            <w:gridSpan w:val="2"/>
            <w:vAlign w:val="center"/>
            <w:hideMark/>
          </w:tcPr>
          <w:p w:rsidR="00E97265" w:rsidRDefault="00E97265">
            <w:pPr>
              <w:rPr>
                <w:sz w:val="24"/>
                <w:szCs w:val="24"/>
              </w:rPr>
            </w:pPr>
            <w:r>
              <w:rPr>
                <w:rStyle w:val="HTMLCode"/>
                <w:rFonts w:eastAsiaTheme="minorHAnsi"/>
              </w:rPr>
              <w:t>@Test(priority=2)</w:t>
            </w:r>
          </w:p>
        </w:tc>
      </w:tr>
    </w:tbl>
    <w:p w:rsidR="00E97265" w:rsidRDefault="00E97265" w:rsidP="00E97265">
      <w:pPr>
        <w:rPr>
          <w:ins w:id="177" w:author="Unknown"/>
          <w:vanish/>
        </w:rPr>
      </w:pPr>
    </w:p>
    <w:tbl>
      <w:tblPr>
        <w:tblW w:w="0" w:type="auto"/>
        <w:tblCellSpacing w:w="15" w:type="dxa"/>
        <w:tblCellMar>
          <w:top w:w="15" w:type="dxa"/>
          <w:left w:w="15" w:type="dxa"/>
          <w:bottom w:w="15" w:type="dxa"/>
          <w:right w:w="15" w:type="dxa"/>
        </w:tblCellMar>
        <w:tblLook w:val="04A0"/>
      </w:tblPr>
      <w:tblGrid>
        <w:gridCol w:w="316"/>
        <w:gridCol w:w="2650"/>
        <w:gridCol w:w="45"/>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11</w:t>
            </w:r>
          </w:p>
        </w:tc>
        <w:tc>
          <w:tcPr>
            <w:tcW w:w="0" w:type="auto"/>
            <w:gridSpan w:val="2"/>
            <w:vAlign w:val="center"/>
            <w:hideMark/>
          </w:tcPr>
          <w:p w:rsidR="00E97265" w:rsidRDefault="00E97265">
            <w:pPr>
              <w:rPr>
                <w:sz w:val="24"/>
                <w:szCs w:val="24"/>
              </w:rPr>
            </w:pP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method3() {</w:t>
            </w:r>
          </w:p>
        </w:tc>
      </w:tr>
      <w:tr w:rsidR="00E97265" w:rsidTr="00E97265">
        <w:trPr>
          <w:gridAfter w:val="1"/>
          <w:tblCellSpacing w:w="15" w:type="dxa"/>
        </w:trPr>
        <w:tc>
          <w:tcPr>
            <w:tcW w:w="0" w:type="auto"/>
            <w:vAlign w:val="center"/>
            <w:hideMark/>
          </w:tcPr>
          <w:p w:rsidR="00E97265" w:rsidRDefault="00E97265">
            <w:pPr>
              <w:rPr>
                <w:sz w:val="24"/>
                <w:szCs w:val="24"/>
              </w:rPr>
            </w:pPr>
            <w:r>
              <w:rPr>
                <w:rStyle w:val="HTMLCode"/>
                <w:rFonts w:eastAsiaTheme="minorHAnsi"/>
              </w:rPr>
              <w:t>12</w:t>
            </w:r>
          </w:p>
        </w:tc>
        <w:tc>
          <w:tcPr>
            <w:tcW w:w="0" w:type="auto"/>
            <w:vAlign w:val="center"/>
            <w:hideMark/>
          </w:tcPr>
          <w:p w:rsidR="00E97265" w:rsidRDefault="00E97265">
            <w:pPr>
              <w:rPr>
                <w:sz w:val="24"/>
                <w:szCs w:val="24"/>
              </w:rPr>
            </w:pPr>
            <w:r>
              <w:rPr>
                <w:rStyle w:val="HTMLCode"/>
                <w:rFonts w:eastAsiaTheme="minorHAnsi"/>
              </w:rPr>
              <w:t>}</w:t>
            </w:r>
          </w:p>
        </w:tc>
      </w:tr>
    </w:tbl>
    <w:p w:rsidR="00E97265" w:rsidRDefault="00E97265" w:rsidP="00E97265">
      <w:pPr>
        <w:rPr>
          <w:ins w:id="178" w:author="Unknown"/>
          <w:vanish/>
        </w:rPr>
      </w:pPr>
    </w:p>
    <w:tbl>
      <w:tblPr>
        <w:tblW w:w="0" w:type="auto"/>
        <w:tblCellSpacing w:w="15" w:type="dxa"/>
        <w:tblCellMar>
          <w:top w:w="15" w:type="dxa"/>
          <w:left w:w="15" w:type="dxa"/>
          <w:bottom w:w="15" w:type="dxa"/>
          <w:right w:w="15" w:type="dxa"/>
        </w:tblCellMar>
        <w:tblLook w:val="04A0"/>
      </w:tblPr>
      <w:tblGrid>
        <w:gridCol w:w="316"/>
        <w:gridCol w:w="196"/>
      </w:tblGrid>
      <w:tr w:rsidR="00E97265" w:rsidTr="00E97265">
        <w:trPr>
          <w:tblCellSpacing w:w="15" w:type="dxa"/>
        </w:trPr>
        <w:tc>
          <w:tcPr>
            <w:tcW w:w="0" w:type="auto"/>
            <w:vAlign w:val="center"/>
            <w:hideMark/>
          </w:tcPr>
          <w:p w:rsidR="00E97265" w:rsidRDefault="00E97265">
            <w:pPr>
              <w:rPr>
                <w:sz w:val="24"/>
                <w:szCs w:val="24"/>
              </w:rPr>
            </w:pPr>
            <w:r>
              <w:rPr>
                <w:rStyle w:val="HTMLCode"/>
                <w:rFonts w:eastAsiaTheme="minorHAnsi"/>
              </w:rPr>
              <w:t>13</w:t>
            </w:r>
          </w:p>
        </w:tc>
        <w:tc>
          <w:tcPr>
            <w:tcW w:w="0" w:type="auto"/>
            <w:vAlign w:val="center"/>
            <w:hideMark/>
          </w:tcPr>
          <w:p w:rsidR="00E97265" w:rsidRDefault="00E97265">
            <w:pPr>
              <w:rPr>
                <w:sz w:val="24"/>
                <w:szCs w:val="24"/>
              </w:rPr>
            </w:pPr>
            <w:r>
              <w:rPr>
                <w:rStyle w:val="HTMLCode"/>
                <w:rFonts w:eastAsiaTheme="minorHAnsi"/>
              </w:rPr>
              <w:t>}</w:t>
            </w:r>
          </w:p>
        </w:tc>
      </w:tr>
    </w:tbl>
    <w:p w:rsidR="00E97265" w:rsidRDefault="00E97265" w:rsidP="00E97265">
      <w:pPr>
        <w:pStyle w:val="NormalWeb"/>
        <w:rPr>
          <w:ins w:id="179" w:author="Unknown"/>
        </w:rPr>
      </w:pPr>
      <w:ins w:id="180" w:author="Unknown">
        <w:r>
          <w:rPr>
            <w:rStyle w:val="Strong"/>
          </w:rPr>
          <w:t>Test Execution Sequence:</w:t>
        </w:r>
      </w:ins>
    </w:p>
    <w:p w:rsidR="00E97265" w:rsidRDefault="00E97265" w:rsidP="00E97265">
      <w:pPr>
        <w:numPr>
          <w:ilvl w:val="0"/>
          <w:numId w:val="13"/>
        </w:numPr>
        <w:spacing w:before="100" w:beforeAutospacing="1" w:after="100" w:afterAutospacing="1" w:line="240" w:lineRule="auto"/>
        <w:rPr>
          <w:ins w:id="181" w:author="Unknown"/>
        </w:rPr>
      </w:pPr>
      <w:ins w:id="182" w:author="Unknown">
        <w:r>
          <w:t>Method1</w:t>
        </w:r>
      </w:ins>
    </w:p>
    <w:p w:rsidR="00E97265" w:rsidRDefault="00E97265" w:rsidP="00E97265">
      <w:pPr>
        <w:numPr>
          <w:ilvl w:val="0"/>
          <w:numId w:val="13"/>
        </w:numPr>
        <w:spacing w:before="100" w:beforeAutospacing="1" w:after="100" w:afterAutospacing="1" w:line="240" w:lineRule="auto"/>
        <w:rPr>
          <w:ins w:id="183" w:author="Unknown"/>
        </w:rPr>
      </w:pPr>
      <w:ins w:id="184" w:author="Unknown">
        <w:r>
          <w:t>Method2</w:t>
        </w:r>
      </w:ins>
    </w:p>
    <w:p w:rsidR="00E97265" w:rsidRDefault="00E97265" w:rsidP="00E97265">
      <w:pPr>
        <w:numPr>
          <w:ilvl w:val="0"/>
          <w:numId w:val="13"/>
        </w:numPr>
        <w:spacing w:before="100" w:beforeAutospacing="1" w:after="100" w:afterAutospacing="1" w:line="240" w:lineRule="auto"/>
        <w:rPr>
          <w:ins w:id="185" w:author="Unknown"/>
        </w:rPr>
      </w:pPr>
      <w:ins w:id="186" w:author="Unknown">
        <w:r>
          <w:t>Method3</w:t>
        </w:r>
      </w:ins>
    </w:p>
    <w:p w:rsidR="00E97265" w:rsidRDefault="00E97265" w:rsidP="00E97265">
      <w:pPr>
        <w:pStyle w:val="NormalWeb"/>
        <w:rPr>
          <w:ins w:id="187" w:author="Unknown"/>
        </w:rPr>
      </w:pPr>
      <w:proofErr w:type="gramStart"/>
      <w:ins w:id="188" w:author="Unknown">
        <w:r>
          <w:rPr>
            <w:rStyle w:val="Strong"/>
            <w:color w:val="FF6600"/>
          </w:rPr>
          <w:t xml:space="preserve">Q </w:t>
        </w:r>
      </w:ins>
      <w:r>
        <w:rPr>
          <w:rStyle w:val="Strong"/>
          <w:color w:val="FF6600"/>
        </w:rPr>
        <w:t xml:space="preserve"> </w:t>
      </w:r>
      <w:ins w:id="189" w:author="Unknown">
        <w:r>
          <w:rPr>
            <w:rStyle w:val="Strong"/>
            <w:color w:val="FF6600"/>
          </w:rPr>
          <w:t>42</w:t>
        </w:r>
        <w:proofErr w:type="gramEnd"/>
        <w:r>
          <w:rPr>
            <w:rStyle w:val="Strong"/>
            <w:color w:val="FF6600"/>
          </w:rPr>
          <w:t>) What is a framework?</w:t>
        </w:r>
      </w:ins>
    </w:p>
    <w:p w:rsidR="00E97265" w:rsidRDefault="00E97265" w:rsidP="00E97265">
      <w:pPr>
        <w:pStyle w:val="NormalWeb"/>
        <w:rPr>
          <w:ins w:id="190" w:author="Unknown"/>
        </w:rPr>
      </w:pPr>
      <w:ins w:id="191" w:author="Unknown">
        <w:r>
          <w:t>The framework is a constructive blend of various guidelines, coding standards, concepts, processes, practices, project hierarchies, modularity, reporting mechanism, test data injections etc. to pillar automation testing.</w:t>
        </w:r>
      </w:ins>
    </w:p>
    <w:p w:rsidR="00E97265" w:rsidRDefault="00E97265" w:rsidP="00E97265">
      <w:pPr>
        <w:pStyle w:val="NormalWeb"/>
        <w:rPr>
          <w:ins w:id="192" w:author="Unknown"/>
        </w:rPr>
      </w:pPr>
      <w:proofErr w:type="gramStart"/>
      <w:ins w:id="193" w:author="Unknown">
        <w:r>
          <w:rPr>
            <w:rStyle w:val="Strong"/>
            <w:color w:val="FF6600"/>
          </w:rPr>
          <w:t xml:space="preserve">Q </w:t>
        </w:r>
      </w:ins>
      <w:r>
        <w:rPr>
          <w:rStyle w:val="Strong"/>
          <w:color w:val="FF6600"/>
        </w:rPr>
        <w:t xml:space="preserve"> </w:t>
      </w:r>
      <w:ins w:id="194" w:author="Unknown">
        <w:r>
          <w:rPr>
            <w:rStyle w:val="Strong"/>
            <w:color w:val="FF6600"/>
          </w:rPr>
          <w:t>43</w:t>
        </w:r>
        <w:proofErr w:type="gramEnd"/>
        <w:r>
          <w:rPr>
            <w:rStyle w:val="Strong"/>
            <w:color w:val="FF6600"/>
          </w:rPr>
          <w:t>)</w:t>
        </w:r>
        <w:r>
          <w:rPr>
            <w:color w:val="FF6600"/>
          </w:rPr>
          <w:t xml:space="preserve"> </w:t>
        </w:r>
        <w:r>
          <w:rPr>
            <w:rStyle w:val="Strong"/>
            <w:color w:val="FF6600"/>
          </w:rPr>
          <w:t>What are the advantages of Automation framework?</w:t>
        </w:r>
      </w:ins>
    </w:p>
    <w:p w:rsidR="00E97265" w:rsidRDefault="00E97265" w:rsidP="00E97265">
      <w:pPr>
        <w:pStyle w:val="NormalWeb"/>
        <w:rPr>
          <w:ins w:id="195" w:author="Unknown"/>
        </w:rPr>
      </w:pPr>
      <w:ins w:id="196" w:author="Unknown">
        <w:r>
          <w:rPr>
            <w:rStyle w:val="Strong"/>
          </w:rPr>
          <w:t xml:space="preserve">The advantage of </w:t>
        </w:r>
        <w:r>
          <w:rPr>
            <w:rStyle w:val="Strong"/>
          </w:rPr>
          <w:fldChar w:fldCharType="begin"/>
        </w:r>
        <w:r>
          <w:rPr>
            <w:rStyle w:val="Strong"/>
          </w:rPr>
          <w:instrText xml:space="preserve"> HYPERLINK "https://www.softwaretestinghelp.com/test-automation-frameworks-selenium-tutorial-20/" \o "Automation frameworks" </w:instrText>
        </w:r>
        <w:r>
          <w:rPr>
            <w:rStyle w:val="Strong"/>
          </w:rPr>
          <w:fldChar w:fldCharType="separate"/>
        </w:r>
        <w:r>
          <w:rPr>
            <w:rStyle w:val="Hyperlink"/>
            <w:b/>
            <w:bCs/>
          </w:rPr>
          <w:t>Test Automation framework</w:t>
        </w:r>
        <w:r>
          <w:rPr>
            <w:rStyle w:val="Strong"/>
          </w:rPr>
          <w:fldChar w:fldCharType="end"/>
        </w:r>
      </w:ins>
    </w:p>
    <w:p w:rsidR="00E97265" w:rsidRDefault="00E97265" w:rsidP="00E97265">
      <w:pPr>
        <w:numPr>
          <w:ilvl w:val="0"/>
          <w:numId w:val="14"/>
        </w:numPr>
        <w:spacing w:before="100" w:beforeAutospacing="1" w:after="100" w:afterAutospacing="1" w:line="240" w:lineRule="auto"/>
        <w:rPr>
          <w:ins w:id="197" w:author="Unknown"/>
        </w:rPr>
      </w:pPr>
      <w:ins w:id="198" w:author="Unknown">
        <w:r>
          <w:t>Reusability of code</w:t>
        </w:r>
      </w:ins>
    </w:p>
    <w:p w:rsidR="00E97265" w:rsidRDefault="00E97265" w:rsidP="00E97265">
      <w:pPr>
        <w:numPr>
          <w:ilvl w:val="0"/>
          <w:numId w:val="14"/>
        </w:numPr>
        <w:spacing w:before="100" w:beforeAutospacing="1" w:after="100" w:afterAutospacing="1" w:line="240" w:lineRule="auto"/>
        <w:rPr>
          <w:ins w:id="199" w:author="Unknown"/>
        </w:rPr>
      </w:pPr>
      <w:ins w:id="200" w:author="Unknown">
        <w:r>
          <w:t>Maximum coverage</w:t>
        </w:r>
      </w:ins>
    </w:p>
    <w:p w:rsidR="00E97265" w:rsidRDefault="00E97265" w:rsidP="00E97265">
      <w:pPr>
        <w:numPr>
          <w:ilvl w:val="0"/>
          <w:numId w:val="14"/>
        </w:numPr>
        <w:spacing w:before="100" w:beforeAutospacing="1" w:after="100" w:afterAutospacing="1" w:line="240" w:lineRule="auto"/>
        <w:rPr>
          <w:ins w:id="201" w:author="Unknown"/>
        </w:rPr>
      </w:pPr>
      <w:ins w:id="202" w:author="Unknown">
        <w:r>
          <w:t>Recovery scenario</w:t>
        </w:r>
      </w:ins>
    </w:p>
    <w:p w:rsidR="00E97265" w:rsidRDefault="00E97265" w:rsidP="00E97265">
      <w:pPr>
        <w:numPr>
          <w:ilvl w:val="0"/>
          <w:numId w:val="14"/>
        </w:numPr>
        <w:spacing w:before="100" w:beforeAutospacing="1" w:after="100" w:afterAutospacing="1" w:line="240" w:lineRule="auto"/>
        <w:rPr>
          <w:ins w:id="203" w:author="Unknown"/>
        </w:rPr>
      </w:pPr>
      <w:ins w:id="204" w:author="Unknown">
        <w:r>
          <w:t>Low-cost maintenance</w:t>
        </w:r>
      </w:ins>
    </w:p>
    <w:p w:rsidR="00E97265" w:rsidRDefault="00E97265" w:rsidP="00E97265">
      <w:pPr>
        <w:numPr>
          <w:ilvl w:val="0"/>
          <w:numId w:val="14"/>
        </w:numPr>
        <w:spacing w:before="100" w:beforeAutospacing="1" w:after="100" w:afterAutospacing="1" w:line="240" w:lineRule="auto"/>
        <w:rPr>
          <w:ins w:id="205" w:author="Unknown"/>
        </w:rPr>
      </w:pPr>
      <w:ins w:id="206" w:author="Unknown">
        <w:r>
          <w:t>Minimal manual intervention</w:t>
        </w:r>
      </w:ins>
    </w:p>
    <w:p w:rsidR="00E97265" w:rsidRDefault="00E97265" w:rsidP="00E97265">
      <w:pPr>
        <w:numPr>
          <w:ilvl w:val="0"/>
          <w:numId w:val="14"/>
        </w:numPr>
        <w:spacing w:before="100" w:beforeAutospacing="1" w:after="100" w:afterAutospacing="1" w:line="240" w:lineRule="auto"/>
        <w:rPr>
          <w:ins w:id="207" w:author="Unknown"/>
        </w:rPr>
      </w:pPr>
      <w:ins w:id="208" w:author="Unknown">
        <w:r>
          <w:t>Easy Reporting</w:t>
        </w:r>
      </w:ins>
    </w:p>
    <w:p w:rsidR="00E97265" w:rsidRDefault="00E97265" w:rsidP="00E97265">
      <w:pPr>
        <w:pStyle w:val="NormalWeb"/>
        <w:rPr>
          <w:ins w:id="209" w:author="Unknown"/>
        </w:rPr>
      </w:pPr>
      <w:proofErr w:type="gramStart"/>
      <w:ins w:id="210" w:author="Unknown">
        <w:r>
          <w:rPr>
            <w:rStyle w:val="Strong"/>
            <w:color w:val="FF6600"/>
          </w:rPr>
          <w:t xml:space="preserve">Q </w:t>
        </w:r>
      </w:ins>
      <w:r>
        <w:rPr>
          <w:rStyle w:val="Strong"/>
          <w:color w:val="FF6600"/>
        </w:rPr>
        <w:t xml:space="preserve"> </w:t>
      </w:r>
      <w:ins w:id="211" w:author="Unknown">
        <w:r>
          <w:rPr>
            <w:rStyle w:val="Strong"/>
            <w:color w:val="FF6600"/>
          </w:rPr>
          <w:t>44</w:t>
        </w:r>
        <w:proofErr w:type="gramEnd"/>
        <w:r>
          <w:rPr>
            <w:rStyle w:val="Strong"/>
            <w:color w:val="FF6600"/>
          </w:rPr>
          <w:t>) What are the different types of frameworks?</w:t>
        </w:r>
      </w:ins>
    </w:p>
    <w:p w:rsidR="00E97265" w:rsidRDefault="00E97265" w:rsidP="00E97265">
      <w:pPr>
        <w:pStyle w:val="NormalWeb"/>
        <w:rPr>
          <w:ins w:id="212" w:author="Unknown"/>
        </w:rPr>
      </w:pPr>
      <w:ins w:id="213" w:author="Unknown">
        <w:r>
          <w:rPr>
            <w:rStyle w:val="Strong"/>
          </w:rPr>
          <w:t>Below are the different types of frameworks:</w:t>
        </w:r>
      </w:ins>
    </w:p>
    <w:p w:rsidR="00E97265" w:rsidRDefault="00E97265" w:rsidP="00E97265">
      <w:pPr>
        <w:numPr>
          <w:ilvl w:val="0"/>
          <w:numId w:val="15"/>
        </w:numPr>
        <w:spacing w:before="100" w:beforeAutospacing="1" w:after="100" w:afterAutospacing="1" w:line="240" w:lineRule="auto"/>
        <w:rPr>
          <w:ins w:id="214" w:author="Unknown"/>
        </w:rPr>
      </w:pPr>
      <w:ins w:id="215" w:author="Unknown">
        <w:r>
          <w:rPr>
            <w:rStyle w:val="Strong"/>
          </w:rPr>
          <w:t>Module Based Testing Framework:</w:t>
        </w:r>
        <w:r>
          <w:t xml:space="preserve"> The framework divides the entire “Application </w:t>
        </w:r>
        <w:proofErr w:type="gramStart"/>
        <w:r>
          <w:t>Under</w:t>
        </w:r>
        <w:proofErr w:type="gramEnd"/>
        <w:r>
          <w:t xml:space="preserve"> Test” into the number of logical and isolated modules. For each module, we create a separate and independent test script. Thus, when these test scripts taken together builds a larger test script representing more than one module.</w:t>
        </w:r>
      </w:ins>
    </w:p>
    <w:p w:rsidR="00E97265" w:rsidRDefault="00E97265" w:rsidP="00E97265">
      <w:pPr>
        <w:numPr>
          <w:ilvl w:val="0"/>
          <w:numId w:val="15"/>
        </w:numPr>
        <w:spacing w:before="100" w:beforeAutospacing="1" w:after="100" w:afterAutospacing="1" w:line="240" w:lineRule="auto"/>
        <w:rPr>
          <w:ins w:id="216" w:author="Unknown"/>
        </w:rPr>
      </w:pPr>
      <w:ins w:id="217" w:author="Unknown">
        <w:r>
          <w:rPr>
            <w:rStyle w:val="Strong"/>
          </w:rPr>
          <w:t>Library Architecture Testing Framework:</w:t>
        </w:r>
        <w:r>
          <w:t xml:space="preserve"> The basic fundamental behind the framework is to determine the common steps and group them into functions under a library and call those functions in the test scripts whenever required.</w:t>
        </w:r>
      </w:ins>
    </w:p>
    <w:p w:rsidR="00E97265" w:rsidRDefault="00E97265" w:rsidP="00E97265">
      <w:pPr>
        <w:numPr>
          <w:ilvl w:val="0"/>
          <w:numId w:val="15"/>
        </w:numPr>
        <w:spacing w:before="100" w:beforeAutospacing="1" w:after="100" w:afterAutospacing="1" w:line="240" w:lineRule="auto"/>
        <w:rPr>
          <w:ins w:id="218" w:author="Unknown"/>
        </w:rPr>
      </w:pPr>
      <w:ins w:id="219" w:author="Unknown">
        <w:r>
          <w:t xml:space="preserve">Data Driven Testing Framework: Data Driven Testing Framework helps the user segregate the test script logic and the test data from each other. It lets the user store the test data into </w:t>
        </w:r>
        <w:r>
          <w:lastRenderedPageBreak/>
          <w:t>an external database. The data is conventionally stored in “Key-Value” pairs. Thus, the key can be used to access and populate the data within the test scripts.</w:t>
        </w:r>
      </w:ins>
    </w:p>
    <w:p w:rsidR="00E97265" w:rsidRDefault="00E97265" w:rsidP="00E97265">
      <w:pPr>
        <w:numPr>
          <w:ilvl w:val="0"/>
          <w:numId w:val="15"/>
        </w:numPr>
        <w:spacing w:before="100" w:beforeAutospacing="1" w:after="100" w:afterAutospacing="1" w:line="240" w:lineRule="auto"/>
        <w:rPr>
          <w:ins w:id="220" w:author="Unknown"/>
        </w:rPr>
      </w:pPr>
      <w:ins w:id="221" w:author="Unknown">
        <w:r>
          <w:rPr>
            <w:rStyle w:val="Strong"/>
          </w:rPr>
          <w:t>Keyword Driven Testing Framework:</w:t>
        </w:r>
        <w:r>
          <w:t xml:space="preserve"> The Keyword Driven testing framework is an extension to Data-driven Testing Framework in a sense that it not only segregates the test data from the scripts, it also keeps the certain set of code belonging to the test script into an external data file.</w:t>
        </w:r>
      </w:ins>
    </w:p>
    <w:p w:rsidR="00E97265" w:rsidRDefault="00E97265" w:rsidP="00E97265">
      <w:pPr>
        <w:numPr>
          <w:ilvl w:val="0"/>
          <w:numId w:val="15"/>
        </w:numPr>
        <w:spacing w:before="100" w:beforeAutospacing="1" w:after="100" w:afterAutospacing="1" w:line="240" w:lineRule="auto"/>
        <w:rPr>
          <w:ins w:id="222" w:author="Unknown"/>
        </w:rPr>
      </w:pPr>
      <w:ins w:id="223" w:author="Unknown">
        <w:r>
          <w:rPr>
            <w:rStyle w:val="Strong"/>
          </w:rPr>
          <w:t>Hybrid Testing Framework:</w:t>
        </w:r>
        <w:r>
          <w:t xml:space="preserve"> Hybrid Testing Framework is a combination of more than one above mentioned frameworks. The best thing about such a setup is that it leverages the benefits of all kinds of associated frameworks.</w:t>
        </w:r>
      </w:ins>
    </w:p>
    <w:p w:rsidR="00E97265" w:rsidRDefault="00E97265" w:rsidP="00E97265">
      <w:pPr>
        <w:numPr>
          <w:ilvl w:val="0"/>
          <w:numId w:val="15"/>
        </w:numPr>
        <w:spacing w:before="100" w:beforeAutospacing="1" w:after="100" w:afterAutospacing="1" w:line="240" w:lineRule="auto"/>
        <w:rPr>
          <w:ins w:id="224" w:author="Unknown"/>
        </w:rPr>
      </w:pPr>
      <w:proofErr w:type="spellStart"/>
      <w:ins w:id="225" w:author="Unknown">
        <w:r>
          <w:rPr>
            <w:rStyle w:val="Strong"/>
          </w:rPr>
          <w:t>Behavior</w:t>
        </w:r>
        <w:proofErr w:type="spellEnd"/>
        <w:r>
          <w:rPr>
            <w:rStyle w:val="Strong"/>
          </w:rPr>
          <w:t xml:space="preserve"> Driven Development Framework:</w:t>
        </w:r>
        <w:r>
          <w:t xml:space="preserve"> </w:t>
        </w:r>
        <w:proofErr w:type="spellStart"/>
        <w:r>
          <w:t>Behavior</w:t>
        </w:r>
        <w:proofErr w:type="spellEnd"/>
        <w:r>
          <w:t xml:space="preserve"> Driven Development framework allows automation of functional validations in easily readable and understandable format to Business Analysts, Developers, Testers, etc.</w:t>
        </w:r>
      </w:ins>
    </w:p>
    <w:p w:rsidR="00E97265" w:rsidRDefault="00E97265" w:rsidP="00E97265">
      <w:pPr>
        <w:pStyle w:val="NormalWeb"/>
        <w:rPr>
          <w:ins w:id="226" w:author="Unknown"/>
        </w:rPr>
      </w:pPr>
      <w:proofErr w:type="gramStart"/>
      <w:ins w:id="227" w:author="Unknown">
        <w:r>
          <w:rPr>
            <w:rStyle w:val="Strong"/>
            <w:color w:val="FF6600"/>
          </w:rPr>
          <w:t xml:space="preserve">Q </w:t>
        </w:r>
      </w:ins>
      <w:r>
        <w:rPr>
          <w:rStyle w:val="Strong"/>
          <w:color w:val="FF6600"/>
        </w:rPr>
        <w:t xml:space="preserve"> </w:t>
      </w:r>
      <w:ins w:id="228" w:author="Unknown">
        <w:r>
          <w:rPr>
            <w:rStyle w:val="Strong"/>
            <w:color w:val="FF6600"/>
          </w:rPr>
          <w:t>45</w:t>
        </w:r>
        <w:proofErr w:type="gramEnd"/>
        <w:r>
          <w:rPr>
            <w:rStyle w:val="Strong"/>
            <w:color w:val="FF6600"/>
          </w:rPr>
          <w:t>) How can I read test data from excels?</w:t>
        </w:r>
      </w:ins>
    </w:p>
    <w:p w:rsidR="00E97265" w:rsidRDefault="00E97265" w:rsidP="00E97265">
      <w:pPr>
        <w:pStyle w:val="NormalWeb"/>
        <w:rPr>
          <w:ins w:id="229" w:author="Unknown"/>
        </w:rPr>
      </w:pPr>
      <w:ins w:id="230" w:author="Unknown">
        <w:r>
          <w:t xml:space="preserve">Test data can efficiently be read from excel using JXL or POI API. </w:t>
        </w:r>
        <w:r>
          <w:fldChar w:fldCharType="begin"/>
        </w:r>
        <w:r>
          <w:instrText xml:space="preserve"> HYPERLINK "https://www.softwaretestinghelp.com/selenium-framework-design-selenium-tutorial-21/" \o "https://www.softwaretestinghelp.com/selenium-framework-design-selenium-tutorial-21/" </w:instrText>
        </w:r>
        <w:r>
          <w:fldChar w:fldCharType="separate"/>
        </w:r>
        <w:r>
          <w:rPr>
            <w:rStyle w:val="Hyperlink"/>
          </w:rPr>
          <w:t>See detailed tutorial here</w:t>
        </w:r>
        <w:r>
          <w:fldChar w:fldCharType="end"/>
        </w:r>
        <w:r>
          <w:t>.</w:t>
        </w:r>
      </w:ins>
    </w:p>
    <w:p w:rsidR="00E97265" w:rsidRDefault="00E97265" w:rsidP="00E97265">
      <w:pPr>
        <w:pStyle w:val="NormalWeb"/>
        <w:rPr>
          <w:ins w:id="231" w:author="Unknown"/>
        </w:rPr>
      </w:pPr>
      <w:proofErr w:type="gramStart"/>
      <w:ins w:id="232" w:author="Unknown">
        <w:r>
          <w:rPr>
            <w:rStyle w:val="Strong"/>
            <w:color w:val="FF6600"/>
          </w:rPr>
          <w:t xml:space="preserve">Q </w:t>
        </w:r>
      </w:ins>
      <w:r>
        <w:rPr>
          <w:rStyle w:val="Strong"/>
          <w:color w:val="FF6600"/>
        </w:rPr>
        <w:t xml:space="preserve"> </w:t>
      </w:r>
      <w:ins w:id="233" w:author="Unknown">
        <w:r>
          <w:rPr>
            <w:rStyle w:val="Strong"/>
            <w:color w:val="FF6600"/>
          </w:rPr>
          <w:t>46</w:t>
        </w:r>
        <w:proofErr w:type="gramEnd"/>
        <w:r>
          <w:rPr>
            <w:rStyle w:val="Strong"/>
            <w:color w:val="FF6600"/>
          </w:rPr>
          <w:t xml:space="preserve">) What is the difference between POI and </w:t>
        </w:r>
        <w:proofErr w:type="spellStart"/>
        <w:r>
          <w:rPr>
            <w:rStyle w:val="Strong"/>
            <w:color w:val="FF6600"/>
          </w:rPr>
          <w:t>jxl</w:t>
        </w:r>
        <w:proofErr w:type="spellEnd"/>
        <w:r>
          <w:rPr>
            <w:rStyle w:val="Strong"/>
            <w:color w:val="FF6600"/>
          </w:rPr>
          <w:t xml:space="preserve"> jar?</w:t>
        </w:r>
      </w:ins>
    </w:p>
    <w:tbl>
      <w:tblPr>
        <w:tblW w:w="0" w:type="auto"/>
        <w:tblCellSpacing w:w="15" w:type="dxa"/>
        <w:tblCellMar>
          <w:top w:w="15" w:type="dxa"/>
          <w:left w:w="15" w:type="dxa"/>
          <w:bottom w:w="15" w:type="dxa"/>
          <w:right w:w="15" w:type="dxa"/>
        </w:tblCellMar>
        <w:tblLook w:val="04A0"/>
      </w:tblPr>
      <w:tblGrid>
        <w:gridCol w:w="187"/>
        <w:gridCol w:w="5536"/>
        <w:gridCol w:w="3393"/>
      </w:tblGrid>
      <w:tr w:rsidR="00E97265" w:rsidTr="00E97265">
        <w:trPr>
          <w:tblHeader/>
          <w:tblCellSpacing w:w="15" w:type="dxa"/>
        </w:trPr>
        <w:tc>
          <w:tcPr>
            <w:tcW w:w="0" w:type="auto"/>
            <w:vAlign w:val="center"/>
            <w:hideMark/>
          </w:tcPr>
          <w:p w:rsidR="00E97265" w:rsidRDefault="00E97265">
            <w:pPr>
              <w:jc w:val="center"/>
              <w:rPr>
                <w:b/>
                <w:bCs/>
                <w:sz w:val="24"/>
                <w:szCs w:val="24"/>
              </w:rPr>
            </w:pPr>
            <w:r>
              <w:rPr>
                <w:b/>
                <w:bCs/>
              </w:rPr>
              <w:t xml:space="preserve"> </w:t>
            </w:r>
          </w:p>
        </w:tc>
        <w:tc>
          <w:tcPr>
            <w:tcW w:w="0" w:type="auto"/>
            <w:vAlign w:val="center"/>
            <w:hideMark/>
          </w:tcPr>
          <w:p w:rsidR="00E97265" w:rsidRDefault="00E97265">
            <w:pPr>
              <w:jc w:val="center"/>
              <w:rPr>
                <w:b/>
                <w:bCs/>
                <w:sz w:val="24"/>
                <w:szCs w:val="24"/>
              </w:rPr>
            </w:pPr>
            <w:r>
              <w:rPr>
                <w:b/>
                <w:bCs/>
              </w:rPr>
              <w:t>JXL jar</w:t>
            </w:r>
          </w:p>
        </w:tc>
        <w:tc>
          <w:tcPr>
            <w:tcW w:w="0" w:type="auto"/>
            <w:vAlign w:val="center"/>
            <w:hideMark/>
          </w:tcPr>
          <w:p w:rsidR="00E97265" w:rsidRDefault="00E97265">
            <w:pPr>
              <w:jc w:val="center"/>
              <w:rPr>
                <w:b/>
                <w:bCs/>
                <w:sz w:val="24"/>
                <w:szCs w:val="24"/>
              </w:rPr>
            </w:pPr>
            <w:r>
              <w:rPr>
                <w:b/>
                <w:bCs/>
              </w:rPr>
              <w:t>POI jar</w:t>
            </w:r>
          </w:p>
        </w:tc>
      </w:tr>
      <w:tr w:rsidR="00E97265" w:rsidTr="00E97265">
        <w:trPr>
          <w:tblCellSpacing w:w="15" w:type="dxa"/>
        </w:trPr>
        <w:tc>
          <w:tcPr>
            <w:tcW w:w="0" w:type="auto"/>
            <w:vAlign w:val="center"/>
            <w:hideMark/>
          </w:tcPr>
          <w:p w:rsidR="00E97265" w:rsidRDefault="00E97265">
            <w:pPr>
              <w:rPr>
                <w:sz w:val="24"/>
                <w:szCs w:val="24"/>
              </w:rPr>
            </w:pPr>
            <w:r>
              <w:t>1</w:t>
            </w:r>
          </w:p>
        </w:tc>
        <w:tc>
          <w:tcPr>
            <w:tcW w:w="0" w:type="auto"/>
            <w:vAlign w:val="center"/>
            <w:hideMark/>
          </w:tcPr>
          <w:p w:rsidR="00E97265" w:rsidRDefault="00E97265">
            <w:pPr>
              <w:rPr>
                <w:sz w:val="24"/>
                <w:szCs w:val="24"/>
              </w:rPr>
            </w:pPr>
            <w:r>
              <w:t>JXL supports “.</w:t>
            </w:r>
            <w:proofErr w:type="spellStart"/>
            <w:r>
              <w:t>xls</w:t>
            </w:r>
            <w:proofErr w:type="spellEnd"/>
            <w:r>
              <w:t>” format i.e. binary based format. JXL doesn’t support Excel 2007 and “.</w:t>
            </w:r>
            <w:proofErr w:type="spellStart"/>
            <w:r>
              <w:t>xlsx</w:t>
            </w:r>
            <w:proofErr w:type="spellEnd"/>
            <w:r>
              <w:t>” format i.e. XML based format</w:t>
            </w:r>
          </w:p>
        </w:tc>
        <w:tc>
          <w:tcPr>
            <w:tcW w:w="0" w:type="auto"/>
            <w:vAlign w:val="center"/>
            <w:hideMark/>
          </w:tcPr>
          <w:p w:rsidR="00E97265" w:rsidRDefault="00E97265">
            <w:pPr>
              <w:rPr>
                <w:sz w:val="24"/>
                <w:szCs w:val="24"/>
              </w:rPr>
            </w:pPr>
            <w:r>
              <w:t>POI jar supports all of these formats</w:t>
            </w:r>
          </w:p>
        </w:tc>
      </w:tr>
      <w:tr w:rsidR="00E97265" w:rsidTr="00E97265">
        <w:trPr>
          <w:tblCellSpacing w:w="15" w:type="dxa"/>
        </w:trPr>
        <w:tc>
          <w:tcPr>
            <w:tcW w:w="0" w:type="auto"/>
            <w:vAlign w:val="center"/>
            <w:hideMark/>
          </w:tcPr>
          <w:p w:rsidR="00E97265" w:rsidRDefault="00E97265">
            <w:pPr>
              <w:rPr>
                <w:sz w:val="24"/>
                <w:szCs w:val="24"/>
              </w:rPr>
            </w:pPr>
            <w:r>
              <w:t>2</w:t>
            </w:r>
          </w:p>
        </w:tc>
        <w:tc>
          <w:tcPr>
            <w:tcW w:w="0" w:type="auto"/>
            <w:vAlign w:val="center"/>
            <w:hideMark/>
          </w:tcPr>
          <w:p w:rsidR="00E97265" w:rsidRDefault="00E97265">
            <w:pPr>
              <w:rPr>
                <w:sz w:val="24"/>
                <w:szCs w:val="24"/>
              </w:rPr>
            </w:pPr>
            <w:r>
              <w:t>JXL API was last updated in the year 2009</w:t>
            </w:r>
          </w:p>
        </w:tc>
        <w:tc>
          <w:tcPr>
            <w:tcW w:w="0" w:type="auto"/>
            <w:vAlign w:val="center"/>
            <w:hideMark/>
          </w:tcPr>
          <w:p w:rsidR="00E97265" w:rsidRDefault="00E97265">
            <w:pPr>
              <w:rPr>
                <w:sz w:val="24"/>
                <w:szCs w:val="24"/>
              </w:rPr>
            </w:pPr>
            <w:r>
              <w:t>POI is regularly updated and released</w:t>
            </w:r>
          </w:p>
        </w:tc>
      </w:tr>
      <w:tr w:rsidR="00E97265" w:rsidTr="00E97265">
        <w:trPr>
          <w:tblCellSpacing w:w="15" w:type="dxa"/>
        </w:trPr>
        <w:tc>
          <w:tcPr>
            <w:tcW w:w="0" w:type="auto"/>
            <w:vAlign w:val="center"/>
            <w:hideMark/>
          </w:tcPr>
          <w:p w:rsidR="00E97265" w:rsidRDefault="00E97265">
            <w:pPr>
              <w:rPr>
                <w:sz w:val="24"/>
                <w:szCs w:val="24"/>
              </w:rPr>
            </w:pPr>
            <w:r>
              <w:t>3</w:t>
            </w:r>
          </w:p>
        </w:tc>
        <w:tc>
          <w:tcPr>
            <w:tcW w:w="0" w:type="auto"/>
            <w:vAlign w:val="center"/>
            <w:hideMark/>
          </w:tcPr>
          <w:p w:rsidR="00E97265" w:rsidRDefault="00E97265">
            <w:pPr>
              <w:rPr>
                <w:sz w:val="24"/>
                <w:szCs w:val="24"/>
              </w:rPr>
            </w:pPr>
            <w:r>
              <w:t>The JXL documentation is not as comprehensive as that of POI</w:t>
            </w:r>
          </w:p>
        </w:tc>
        <w:tc>
          <w:tcPr>
            <w:tcW w:w="0" w:type="auto"/>
            <w:vAlign w:val="center"/>
            <w:hideMark/>
          </w:tcPr>
          <w:p w:rsidR="00E97265" w:rsidRDefault="00E97265">
            <w:pPr>
              <w:rPr>
                <w:sz w:val="24"/>
                <w:szCs w:val="24"/>
              </w:rPr>
            </w:pPr>
            <w:r>
              <w:t>POI has a well prepared and highly comprehensive documentation</w:t>
            </w:r>
          </w:p>
        </w:tc>
      </w:tr>
      <w:tr w:rsidR="00E97265" w:rsidTr="00E97265">
        <w:trPr>
          <w:tblCellSpacing w:w="15" w:type="dxa"/>
        </w:trPr>
        <w:tc>
          <w:tcPr>
            <w:tcW w:w="0" w:type="auto"/>
            <w:vAlign w:val="center"/>
            <w:hideMark/>
          </w:tcPr>
          <w:p w:rsidR="00E97265" w:rsidRDefault="00E97265">
            <w:pPr>
              <w:rPr>
                <w:sz w:val="24"/>
                <w:szCs w:val="24"/>
              </w:rPr>
            </w:pPr>
            <w:r>
              <w:t>4</w:t>
            </w:r>
          </w:p>
        </w:tc>
        <w:tc>
          <w:tcPr>
            <w:tcW w:w="0" w:type="auto"/>
            <w:vAlign w:val="center"/>
            <w:hideMark/>
          </w:tcPr>
          <w:p w:rsidR="00E97265" w:rsidRDefault="00E97265">
            <w:pPr>
              <w:rPr>
                <w:sz w:val="24"/>
                <w:szCs w:val="24"/>
              </w:rPr>
            </w:pPr>
            <w:r>
              <w:t>JXL API doesn’t support rich text formatting</w:t>
            </w:r>
          </w:p>
        </w:tc>
        <w:tc>
          <w:tcPr>
            <w:tcW w:w="0" w:type="auto"/>
            <w:vAlign w:val="center"/>
            <w:hideMark/>
          </w:tcPr>
          <w:p w:rsidR="00E97265" w:rsidRDefault="00E97265">
            <w:pPr>
              <w:rPr>
                <w:sz w:val="24"/>
                <w:szCs w:val="24"/>
              </w:rPr>
            </w:pPr>
            <w:r>
              <w:t>POI API supports rich text formatting</w:t>
            </w:r>
          </w:p>
        </w:tc>
      </w:tr>
      <w:tr w:rsidR="00E97265" w:rsidTr="00E97265">
        <w:trPr>
          <w:tblCellSpacing w:w="15" w:type="dxa"/>
        </w:trPr>
        <w:tc>
          <w:tcPr>
            <w:tcW w:w="0" w:type="auto"/>
            <w:vAlign w:val="center"/>
            <w:hideMark/>
          </w:tcPr>
          <w:p w:rsidR="00E97265" w:rsidRDefault="00E97265">
            <w:pPr>
              <w:rPr>
                <w:sz w:val="24"/>
                <w:szCs w:val="24"/>
              </w:rPr>
            </w:pPr>
            <w:r>
              <w:t>5</w:t>
            </w:r>
          </w:p>
        </w:tc>
        <w:tc>
          <w:tcPr>
            <w:tcW w:w="0" w:type="auto"/>
            <w:vAlign w:val="center"/>
            <w:hideMark/>
          </w:tcPr>
          <w:p w:rsidR="00E97265" w:rsidRDefault="00E97265">
            <w:pPr>
              <w:rPr>
                <w:sz w:val="24"/>
                <w:szCs w:val="24"/>
              </w:rPr>
            </w:pPr>
            <w:r>
              <w:t>JXL API is faster than POI API</w:t>
            </w:r>
          </w:p>
        </w:tc>
        <w:tc>
          <w:tcPr>
            <w:tcW w:w="0" w:type="auto"/>
            <w:vAlign w:val="center"/>
            <w:hideMark/>
          </w:tcPr>
          <w:p w:rsidR="00E97265" w:rsidRDefault="00E97265">
            <w:pPr>
              <w:rPr>
                <w:sz w:val="24"/>
                <w:szCs w:val="24"/>
              </w:rPr>
            </w:pPr>
            <w:r>
              <w:t>POI API is slower than JXL API</w:t>
            </w:r>
          </w:p>
        </w:tc>
      </w:tr>
    </w:tbl>
    <w:p w:rsidR="00E97265" w:rsidRDefault="00E97265" w:rsidP="00E97265">
      <w:pPr>
        <w:pStyle w:val="NormalWeb"/>
        <w:rPr>
          <w:ins w:id="234" w:author="Unknown"/>
        </w:rPr>
      </w:pPr>
      <w:proofErr w:type="gramStart"/>
      <w:ins w:id="235" w:author="Unknown">
        <w:r>
          <w:rPr>
            <w:rStyle w:val="Strong"/>
            <w:color w:val="FF6600"/>
          </w:rPr>
          <w:t xml:space="preserve">Q </w:t>
        </w:r>
      </w:ins>
      <w:r>
        <w:rPr>
          <w:rStyle w:val="Strong"/>
          <w:color w:val="FF6600"/>
        </w:rPr>
        <w:t xml:space="preserve"> </w:t>
      </w:r>
      <w:ins w:id="236" w:author="Unknown">
        <w:r>
          <w:rPr>
            <w:rStyle w:val="Strong"/>
            <w:color w:val="FF6600"/>
          </w:rPr>
          <w:t>47</w:t>
        </w:r>
        <w:proofErr w:type="gramEnd"/>
        <w:r>
          <w:rPr>
            <w:rStyle w:val="Strong"/>
            <w:color w:val="FF6600"/>
          </w:rPr>
          <w:t>)</w:t>
        </w:r>
        <w:r>
          <w:rPr>
            <w:color w:val="FF6600"/>
          </w:rPr>
          <w:t xml:space="preserve"> </w:t>
        </w:r>
        <w:r>
          <w:rPr>
            <w:rStyle w:val="Strong"/>
            <w:color w:val="FF6600"/>
          </w:rPr>
          <w:t>What is the difference between Selenium and QTP?</w:t>
        </w:r>
      </w:ins>
    </w:p>
    <w:tbl>
      <w:tblPr>
        <w:tblW w:w="0" w:type="auto"/>
        <w:tblCellSpacing w:w="15" w:type="dxa"/>
        <w:tblCellMar>
          <w:top w:w="15" w:type="dxa"/>
          <w:left w:w="15" w:type="dxa"/>
          <w:bottom w:w="15" w:type="dxa"/>
          <w:right w:w="15" w:type="dxa"/>
        </w:tblCellMar>
        <w:tblLook w:val="04A0"/>
      </w:tblPr>
      <w:tblGrid>
        <w:gridCol w:w="1514"/>
        <w:gridCol w:w="3905"/>
        <w:gridCol w:w="3697"/>
      </w:tblGrid>
      <w:tr w:rsidR="00E97265" w:rsidTr="00E97265">
        <w:trPr>
          <w:tblHeader/>
          <w:tblCellSpacing w:w="15" w:type="dxa"/>
        </w:trPr>
        <w:tc>
          <w:tcPr>
            <w:tcW w:w="0" w:type="auto"/>
            <w:vAlign w:val="center"/>
            <w:hideMark/>
          </w:tcPr>
          <w:p w:rsidR="00E97265" w:rsidRDefault="00E97265">
            <w:pPr>
              <w:jc w:val="center"/>
              <w:rPr>
                <w:b/>
                <w:bCs/>
                <w:sz w:val="24"/>
                <w:szCs w:val="24"/>
              </w:rPr>
            </w:pPr>
            <w:r>
              <w:rPr>
                <w:b/>
                <w:bCs/>
              </w:rPr>
              <w:t>Feature</w:t>
            </w:r>
          </w:p>
        </w:tc>
        <w:tc>
          <w:tcPr>
            <w:tcW w:w="0" w:type="auto"/>
            <w:vAlign w:val="center"/>
            <w:hideMark/>
          </w:tcPr>
          <w:p w:rsidR="00E97265" w:rsidRDefault="00E97265">
            <w:pPr>
              <w:jc w:val="center"/>
              <w:rPr>
                <w:b/>
                <w:bCs/>
                <w:sz w:val="24"/>
                <w:szCs w:val="24"/>
              </w:rPr>
            </w:pPr>
            <w:r>
              <w:rPr>
                <w:b/>
                <w:bCs/>
              </w:rPr>
              <w:t>Selenium</w:t>
            </w:r>
          </w:p>
        </w:tc>
        <w:tc>
          <w:tcPr>
            <w:tcW w:w="0" w:type="auto"/>
            <w:vAlign w:val="center"/>
            <w:hideMark/>
          </w:tcPr>
          <w:p w:rsidR="00E97265" w:rsidRDefault="00E97265">
            <w:pPr>
              <w:jc w:val="center"/>
              <w:rPr>
                <w:b/>
                <w:bCs/>
                <w:sz w:val="24"/>
                <w:szCs w:val="24"/>
              </w:rPr>
            </w:pPr>
            <w:r>
              <w:rPr>
                <w:b/>
                <w:bCs/>
              </w:rPr>
              <w:t>Quick Test Professional (QTP)</w:t>
            </w:r>
          </w:p>
        </w:tc>
      </w:tr>
      <w:tr w:rsidR="00E97265" w:rsidTr="00E97265">
        <w:trPr>
          <w:tblCellSpacing w:w="15" w:type="dxa"/>
        </w:trPr>
        <w:tc>
          <w:tcPr>
            <w:tcW w:w="0" w:type="auto"/>
            <w:vAlign w:val="center"/>
            <w:hideMark/>
          </w:tcPr>
          <w:p w:rsidR="00E97265" w:rsidRDefault="00E97265">
            <w:pPr>
              <w:rPr>
                <w:sz w:val="24"/>
                <w:szCs w:val="24"/>
              </w:rPr>
            </w:pPr>
            <w:r>
              <w:t>Browser Compatibility</w:t>
            </w:r>
          </w:p>
        </w:tc>
        <w:tc>
          <w:tcPr>
            <w:tcW w:w="0" w:type="auto"/>
            <w:vAlign w:val="center"/>
            <w:hideMark/>
          </w:tcPr>
          <w:p w:rsidR="00E97265" w:rsidRDefault="00E97265">
            <w:pPr>
              <w:rPr>
                <w:sz w:val="24"/>
                <w:szCs w:val="24"/>
              </w:rPr>
            </w:pPr>
            <w:r>
              <w:t>Selenium supports almost all the popular browsers like Firefox, Chrome, Safari, Internet Explorer, Opera etc</w:t>
            </w:r>
          </w:p>
        </w:tc>
        <w:tc>
          <w:tcPr>
            <w:tcW w:w="0" w:type="auto"/>
            <w:vAlign w:val="center"/>
            <w:hideMark/>
          </w:tcPr>
          <w:p w:rsidR="00E97265" w:rsidRDefault="00E97265">
            <w:pPr>
              <w:rPr>
                <w:sz w:val="24"/>
                <w:szCs w:val="24"/>
              </w:rPr>
            </w:pPr>
            <w:r>
              <w:t>QTP supports Internet Explorer, Firefox and Chrome. QTP only supports Windows Operating System</w:t>
            </w:r>
          </w:p>
        </w:tc>
      </w:tr>
      <w:tr w:rsidR="00E97265" w:rsidTr="00E97265">
        <w:trPr>
          <w:tblCellSpacing w:w="15" w:type="dxa"/>
        </w:trPr>
        <w:tc>
          <w:tcPr>
            <w:tcW w:w="0" w:type="auto"/>
            <w:vAlign w:val="center"/>
            <w:hideMark/>
          </w:tcPr>
          <w:p w:rsidR="00E97265" w:rsidRDefault="00E97265">
            <w:pPr>
              <w:rPr>
                <w:sz w:val="24"/>
                <w:szCs w:val="24"/>
              </w:rPr>
            </w:pPr>
            <w:r>
              <w:t>Distribution</w:t>
            </w:r>
          </w:p>
        </w:tc>
        <w:tc>
          <w:tcPr>
            <w:tcW w:w="0" w:type="auto"/>
            <w:vAlign w:val="center"/>
            <w:hideMark/>
          </w:tcPr>
          <w:p w:rsidR="00E97265" w:rsidRDefault="00E97265">
            <w:pPr>
              <w:rPr>
                <w:sz w:val="24"/>
                <w:szCs w:val="24"/>
              </w:rPr>
            </w:pPr>
            <w:r>
              <w:t>Selenium is distributed as an open source tool and is freely available</w:t>
            </w:r>
          </w:p>
        </w:tc>
        <w:tc>
          <w:tcPr>
            <w:tcW w:w="0" w:type="auto"/>
            <w:vAlign w:val="center"/>
            <w:hideMark/>
          </w:tcPr>
          <w:p w:rsidR="00E97265" w:rsidRDefault="00E97265">
            <w:pPr>
              <w:rPr>
                <w:sz w:val="24"/>
                <w:szCs w:val="24"/>
              </w:rPr>
            </w:pPr>
            <w:r>
              <w:t>QTP is distributed as a licensed tool and is commercialized</w:t>
            </w:r>
          </w:p>
        </w:tc>
      </w:tr>
      <w:tr w:rsidR="00E97265" w:rsidTr="00E97265">
        <w:trPr>
          <w:tblCellSpacing w:w="15" w:type="dxa"/>
        </w:trPr>
        <w:tc>
          <w:tcPr>
            <w:tcW w:w="0" w:type="auto"/>
            <w:vAlign w:val="center"/>
            <w:hideMark/>
          </w:tcPr>
          <w:p w:rsidR="00E97265" w:rsidRDefault="00E97265">
            <w:pPr>
              <w:rPr>
                <w:sz w:val="24"/>
                <w:szCs w:val="24"/>
              </w:rPr>
            </w:pPr>
            <w:r>
              <w:t xml:space="preserve">Application </w:t>
            </w:r>
            <w:r>
              <w:lastRenderedPageBreak/>
              <w:t>under Test</w:t>
            </w:r>
          </w:p>
        </w:tc>
        <w:tc>
          <w:tcPr>
            <w:tcW w:w="0" w:type="auto"/>
            <w:vAlign w:val="center"/>
            <w:hideMark/>
          </w:tcPr>
          <w:p w:rsidR="00E97265" w:rsidRDefault="00E97265">
            <w:pPr>
              <w:rPr>
                <w:sz w:val="24"/>
                <w:szCs w:val="24"/>
              </w:rPr>
            </w:pPr>
            <w:r>
              <w:lastRenderedPageBreak/>
              <w:t xml:space="preserve">Selenium supports testing of only web </w:t>
            </w:r>
            <w:r>
              <w:lastRenderedPageBreak/>
              <w:t>based applications</w:t>
            </w:r>
          </w:p>
        </w:tc>
        <w:tc>
          <w:tcPr>
            <w:tcW w:w="0" w:type="auto"/>
            <w:vAlign w:val="center"/>
            <w:hideMark/>
          </w:tcPr>
          <w:p w:rsidR="00E97265" w:rsidRDefault="00E97265">
            <w:pPr>
              <w:rPr>
                <w:sz w:val="24"/>
                <w:szCs w:val="24"/>
              </w:rPr>
            </w:pPr>
            <w:r>
              <w:lastRenderedPageBreak/>
              <w:t xml:space="preserve">QTP supports testing of both the web </w:t>
            </w:r>
            <w:r>
              <w:lastRenderedPageBreak/>
              <w:t>based application and windows based application</w:t>
            </w:r>
          </w:p>
        </w:tc>
      </w:tr>
      <w:tr w:rsidR="00E97265" w:rsidTr="00E97265">
        <w:trPr>
          <w:tblCellSpacing w:w="15" w:type="dxa"/>
        </w:trPr>
        <w:tc>
          <w:tcPr>
            <w:tcW w:w="0" w:type="auto"/>
            <w:vAlign w:val="center"/>
            <w:hideMark/>
          </w:tcPr>
          <w:p w:rsidR="00E97265" w:rsidRDefault="00E97265">
            <w:pPr>
              <w:rPr>
                <w:sz w:val="24"/>
                <w:szCs w:val="24"/>
              </w:rPr>
            </w:pPr>
            <w:r>
              <w:lastRenderedPageBreak/>
              <w:t>Object Repository</w:t>
            </w:r>
          </w:p>
        </w:tc>
        <w:tc>
          <w:tcPr>
            <w:tcW w:w="0" w:type="auto"/>
            <w:vAlign w:val="center"/>
            <w:hideMark/>
          </w:tcPr>
          <w:p w:rsidR="00E97265" w:rsidRDefault="00E97265">
            <w:pPr>
              <w:rPr>
                <w:sz w:val="24"/>
                <w:szCs w:val="24"/>
              </w:rPr>
            </w:pPr>
            <w:r>
              <w:t>Object Repository needs to be created as a separate entity</w:t>
            </w:r>
          </w:p>
        </w:tc>
        <w:tc>
          <w:tcPr>
            <w:tcW w:w="0" w:type="auto"/>
            <w:vAlign w:val="center"/>
            <w:hideMark/>
          </w:tcPr>
          <w:p w:rsidR="00E97265" w:rsidRDefault="00E97265">
            <w:pPr>
              <w:rPr>
                <w:sz w:val="24"/>
                <w:szCs w:val="24"/>
              </w:rPr>
            </w:pPr>
            <w:r>
              <w:t>QTP automatically creates and maintains Object Repository</w:t>
            </w:r>
          </w:p>
        </w:tc>
      </w:tr>
      <w:tr w:rsidR="00E97265" w:rsidTr="00E97265">
        <w:trPr>
          <w:tblCellSpacing w:w="15" w:type="dxa"/>
        </w:trPr>
        <w:tc>
          <w:tcPr>
            <w:tcW w:w="0" w:type="auto"/>
            <w:vAlign w:val="center"/>
            <w:hideMark/>
          </w:tcPr>
          <w:p w:rsidR="00E97265" w:rsidRDefault="00E97265">
            <w:pPr>
              <w:rPr>
                <w:sz w:val="24"/>
                <w:szCs w:val="24"/>
              </w:rPr>
            </w:pPr>
            <w:r>
              <w:t>Language Support</w:t>
            </w:r>
          </w:p>
        </w:tc>
        <w:tc>
          <w:tcPr>
            <w:tcW w:w="0" w:type="auto"/>
            <w:vAlign w:val="center"/>
            <w:hideMark/>
          </w:tcPr>
          <w:p w:rsidR="00E97265" w:rsidRDefault="00E97265">
            <w:pPr>
              <w:rPr>
                <w:sz w:val="24"/>
                <w:szCs w:val="24"/>
              </w:rPr>
            </w:pPr>
            <w:r>
              <w:t>Selenium supports multiple programming languages like Java, C , Ruby, Python, Perl etc</w:t>
            </w:r>
          </w:p>
        </w:tc>
        <w:tc>
          <w:tcPr>
            <w:tcW w:w="0" w:type="auto"/>
            <w:vAlign w:val="center"/>
            <w:hideMark/>
          </w:tcPr>
          <w:p w:rsidR="00E97265" w:rsidRDefault="00E97265">
            <w:pPr>
              <w:rPr>
                <w:sz w:val="24"/>
                <w:szCs w:val="24"/>
              </w:rPr>
            </w:pPr>
            <w:r>
              <w:t>QTP supports only VB Script</w:t>
            </w:r>
          </w:p>
        </w:tc>
      </w:tr>
      <w:tr w:rsidR="00E97265" w:rsidTr="00E97265">
        <w:trPr>
          <w:tblCellSpacing w:w="15" w:type="dxa"/>
        </w:trPr>
        <w:tc>
          <w:tcPr>
            <w:tcW w:w="0" w:type="auto"/>
            <w:vAlign w:val="center"/>
            <w:hideMark/>
          </w:tcPr>
          <w:p w:rsidR="00E97265" w:rsidRDefault="00E97265">
            <w:pPr>
              <w:rPr>
                <w:sz w:val="24"/>
                <w:szCs w:val="24"/>
              </w:rPr>
            </w:pPr>
            <w:r>
              <w:t>Vendor Support</w:t>
            </w:r>
          </w:p>
        </w:tc>
        <w:tc>
          <w:tcPr>
            <w:tcW w:w="0" w:type="auto"/>
            <w:vAlign w:val="center"/>
            <w:hideMark/>
          </w:tcPr>
          <w:p w:rsidR="00E97265" w:rsidRDefault="00E97265">
            <w:pPr>
              <w:rPr>
                <w:sz w:val="24"/>
                <w:szCs w:val="24"/>
              </w:rPr>
            </w:pPr>
            <w:r>
              <w:t>As Selenium is a free tool, user would not get the vendor’s support in troubleshooting issues</w:t>
            </w:r>
          </w:p>
        </w:tc>
        <w:tc>
          <w:tcPr>
            <w:tcW w:w="0" w:type="auto"/>
            <w:vAlign w:val="center"/>
            <w:hideMark/>
          </w:tcPr>
          <w:p w:rsidR="00E97265" w:rsidRDefault="00E97265">
            <w:pPr>
              <w:rPr>
                <w:sz w:val="24"/>
                <w:szCs w:val="24"/>
              </w:rPr>
            </w:pPr>
            <w:r>
              <w:t>Users can easily get the vendor’s support in case of any issue</w:t>
            </w:r>
          </w:p>
        </w:tc>
      </w:tr>
    </w:tbl>
    <w:p w:rsidR="00E97265" w:rsidRDefault="00E97265" w:rsidP="00E97265">
      <w:pPr>
        <w:pStyle w:val="NormalWeb"/>
        <w:rPr>
          <w:ins w:id="237" w:author="Unknown"/>
        </w:rPr>
      </w:pPr>
      <w:proofErr w:type="gramStart"/>
      <w:ins w:id="238" w:author="Unknown">
        <w:r>
          <w:rPr>
            <w:rStyle w:val="Strong"/>
            <w:color w:val="FF6600"/>
          </w:rPr>
          <w:t xml:space="preserve">Q </w:t>
        </w:r>
      </w:ins>
      <w:r>
        <w:rPr>
          <w:rStyle w:val="Strong"/>
          <w:color w:val="FF6600"/>
        </w:rPr>
        <w:t xml:space="preserve"> </w:t>
      </w:r>
      <w:ins w:id="239" w:author="Unknown">
        <w:r>
          <w:rPr>
            <w:rStyle w:val="Strong"/>
            <w:color w:val="FF6600"/>
          </w:rPr>
          <w:t>48</w:t>
        </w:r>
        <w:proofErr w:type="gramEnd"/>
        <w:r>
          <w:rPr>
            <w:rStyle w:val="Strong"/>
            <w:color w:val="FF6600"/>
          </w:rPr>
          <w:t xml:space="preserve">) Can </w:t>
        </w:r>
        <w:proofErr w:type="spellStart"/>
        <w:r>
          <w:rPr>
            <w:rStyle w:val="Strong"/>
            <w:color w:val="FF6600"/>
          </w:rPr>
          <w:t>WebDriver</w:t>
        </w:r>
        <w:proofErr w:type="spellEnd"/>
        <w:r>
          <w:rPr>
            <w:rStyle w:val="Strong"/>
            <w:color w:val="FF6600"/>
          </w:rPr>
          <w:t xml:space="preserve"> test Mobile applications?</w:t>
        </w:r>
      </w:ins>
    </w:p>
    <w:p w:rsidR="00E97265" w:rsidRDefault="00E97265" w:rsidP="00E97265">
      <w:pPr>
        <w:pStyle w:val="NormalWeb"/>
        <w:rPr>
          <w:ins w:id="240" w:author="Unknown"/>
        </w:rPr>
      </w:pPr>
      <w:proofErr w:type="spellStart"/>
      <w:ins w:id="241" w:author="Unknown">
        <w:r>
          <w:t>WebDriver</w:t>
        </w:r>
        <w:proofErr w:type="spellEnd"/>
        <w:r>
          <w:t xml:space="preserve"> cannot test Mobile applications. </w:t>
        </w:r>
        <w:proofErr w:type="spellStart"/>
        <w:r>
          <w:t>WebDriver</w:t>
        </w:r>
        <w:proofErr w:type="spellEnd"/>
        <w:r>
          <w:t xml:space="preserve"> is a web-based testing </w:t>
        </w:r>
        <w:proofErr w:type="gramStart"/>
        <w:r>
          <w:t>tool,</w:t>
        </w:r>
        <w:proofErr w:type="gramEnd"/>
        <w:r>
          <w:t xml:space="preserve"> therefore applications on the mobile browsers can be tested.</w:t>
        </w:r>
      </w:ins>
    </w:p>
    <w:p w:rsidR="00E97265" w:rsidRDefault="00E97265" w:rsidP="00E97265">
      <w:pPr>
        <w:pStyle w:val="NormalWeb"/>
        <w:rPr>
          <w:ins w:id="242" w:author="Unknown"/>
        </w:rPr>
      </w:pPr>
      <w:proofErr w:type="gramStart"/>
      <w:ins w:id="243" w:author="Unknown">
        <w:r>
          <w:rPr>
            <w:rStyle w:val="Strong"/>
            <w:color w:val="FF6600"/>
          </w:rPr>
          <w:t xml:space="preserve">Q </w:t>
        </w:r>
      </w:ins>
      <w:r>
        <w:rPr>
          <w:rStyle w:val="Strong"/>
          <w:color w:val="FF6600"/>
        </w:rPr>
        <w:t xml:space="preserve"> </w:t>
      </w:r>
      <w:ins w:id="244" w:author="Unknown">
        <w:r>
          <w:rPr>
            <w:rStyle w:val="Strong"/>
            <w:color w:val="FF6600"/>
          </w:rPr>
          <w:t>49</w:t>
        </w:r>
        <w:proofErr w:type="gramEnd"/>
        <w:r>
          <w:rPr>
            <w:rStyle w:val="Strong"/>
            <w:color w:val="FF6600"/>
          </w:rPr>
          <w:t xml:space="preserve">) Can </w:t>
        </w:r>
        <w:proofErr w:type="spellStart"/>
        <w:r>
          <w:rPr>
            <w:rStyle w:val="Strong"/>
            <w:color w:val="FF6600"/>
          </w:rPr>
          <w:t>captcha</w:t>
        </w:r>
        <w:proofErr w:type="spellEnd"/>
        <w:r>
          <w:rPr>
            <w:rStyle w:val="Strong"/>
            <w:color w:val="FF6600"/>
          </w:rPr>
          <w:t xml:space="preserve"> be automated?</w:t>
        </w:r>
      </w:ins>
    </w:p>
    <w:p w:rsidR="00E97265" w:rsidRDefault="00E97265" w:rsidP="00E97265">
      <w:pPr>
        <w:pStyle w:val="NormalWeb"/>
        <w:rPr>
          <w:ins w:id="245" w:author="Unknown"/>
        </w:rPr>
      </w:pPr>
      <w:ins w:id="246" w:author="Unknown">
        <w:r>
          <w:t xml:space="preserve">No, </w:t>
        </w:r>
        <w:proofErr w:type="spellStart"/>
        <w:r>
          <w:t>captcha</w:t>
        </w:r>
        <w:proofErr w:type="spellEnd"/>
        <w:r>
          <w:t xml:space="preserve"> and barcode reader cannot be automated.</w:t>
        </w:r>
      </w:ins>
    </w:p>
    <w:p w:rsidR="00E97265" w:rsidRDefault="00E97265" w:rsidP="00E97265">
      <w:pPr>
        <w:pStyle w:val="NormalWeb"/>
        <w:rPr>
          <w:ins w:id="247" w:author="Unknown"/>
        </w:rPr>
      </w:pPr>
      <w:proofErr w:type="gramStart"/>
      <w:ins w:id="248" w:author="Unknown">
        <w:r>
          <w:rPr>
            <w:rStyle w:val="Strong"/>
            <w:color w:val="FF6600"/>
          </w:rPr>
          <w:t xml:space="preserve">Q </w:t>
        </w:r>
      </w:ins>
      <w:r>
        <w:rPr>
          <w:rStyle w:val="Strong"/>
          <w:color w:val="FF6600"/>
        </w:rPr>
        <w:t xml:space="preserve"> </w:t>
      </w:r>
      <w:ins w:id="249" w:author="Unknown">
        <w:r>
          <w:rPr>
            <w:rStyle w:val="Strong"/>
            <w:color w:val="FF6600"/>
          </w:rPr>
          <w:t>50</w:t>
        </w:r>
        <w:proofErr w:type="gramEnd"/>
        <w:r>
          <w:rPr>
            <w:rStyle w:val="Strong"/>
            <w:color w:val="FF6600"/>
          </w:rPr>
          <w:t>) What is Object Repository? How can we create Object Repository in Selenium?</w:t>
        </w:r>
      </w:ins>
    </w:p>
    <w:p w:rsidR="00E97265" w:rsidRDefault="00E97265" w:rsidP="00E97265">
      <w:pPr>
        <w:pStyle w:val="NormalWeb"/>
        <w:rPr>
          <w:ins w:id="250" w:author="Unknown"/>
        </w:rPr>
      </w:pPr>
      <w:ins w:id="251" w:author="Unknown">
        <w:r>
          <w:t xml:space="preserve">Object Repository is a term used to refer to the collection of web elements belonging to Application </w:t>
        </w:r>
        <w:proofErr w:type="gramStart"/>
        <w:r>
          <w:t>Under</w:t>
        </w:r>
        <w:proofErr w:type="gramEnd"/>
        <w:r>
          <w:t xml:space="preserve"> Test (AUT) along with their locator values. Thus, whenever the element is required within the script, the locator value can be populated from the Object Repository. Object Repository is used to store locators in a centralized location instead of </w:t>
        </w:r>
        <w:proofErr w:type="spellStart"/>
        <w:r>
          <w:t>hardcoding</w:t>
        </w:r>
        <w:proofErr w:type="spellEnd"/>
        <w:r>
          <w:t xml:space="preserve"> them within the scripts.</w:t>
        </w:r>
      </w:ins>
    </w:p>
    <w:p w:rsidR="00E97265" w:rsidRDefault="00E97265" w:rsidP="009E4984">
      <w:pPr>
        <w:rPr>
          <w:b/>
        </w:rPr>
      </w:pPr>
    </w:p>
    <w:p w:rsidR="00050701" w:rsidRDefault="00050701" w:rsidP="009A73BE">
      <w:pPr>
        <w:rPr>
          <w:b/>
        </w:rPr>
      </w:pPr>
      <w:bookmarkStart w:id="252" w:name="_GoBack"/>
      <w:bookmarkEnd w:id="252"/>
    </w:p>
    <w:p w:rsidR="0094079F" w:rsidRPr="004F6AA0" w:rsidRDefault="0094079F" w:rsidP="009A73BE">
      <w:pPr>
        <w:rPr>
          <w:b/>
        </w:rPr>
      </w:pPr>
    </w:p>
    <w:p w:rsidR="00A6769C" w:rsidRPr="00997D1E" w:rsidRDefault="00A6769C" w:rsidP="009A73BE">
      <w:pPr>
        <w:rPr>
          <w:b/>
        </w:rPr>
      </w:pPr>
    </w:p>
    <w:p w:rsidR="009A73BE" w:rsidRPr="00A4169D" w:rsidRDefault="009A73BE" w:rsidP="009A73BE"/>
    <w:p w:rsidR="00487AC0" w:rsidRDefault="00487AC0"/>
    <w:sectPr w:rsidR="00487AC0" w:rsidSect="00262F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023E"/>
    <w:multiLevelType w:val="multilevel"/>
    <w:tmpl w:val="423C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D2126"/>
    <w:multiLevelType w:val="multilevel"/>
    <w:tmpl w:val="F402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332472"/>
    <w:multiLevelType w:val="multilevel"/>
    <w:tmpl w:val="D06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3744A"/>
    <w:multiLevelType w:val="multilevel"/>
    <w:tmpl w:val="2F3E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371096"/>
    <w:multiLevelType w:val="multilevel"/>
    <w:tmpl w:val="12EC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3D0EB4"/>
    <w:multiLevelType w:val="multilevel"/>
    <w:tmpl w:val="2A42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8F6C1B"/>
    <w:multiLevelType w:val="multilevel"/>
    <w:tmpl w:val="1CAE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E651A1"/>
    <w:multiLevelType w:val="multilevel"/>
    <w:tmpl w:val="A2D2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6C7F92"/>
    <w:multiLevelType w:val="multilevel"/>
    <w:tmpl w:val="C378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4F7243"/>
    <w:multiLevelType w:val="multilevel"/>
    <w:tmpl w:val="834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FD3B6E"/>
    <w:multiLevelType w:val="multilevel"/>
    <w:tmpl w:val="4056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4536EB"/>
    <w:multiLevelType w:val="multilevel"/>
    <w:tmpl w:val="028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F55D8D"/>
    <w:multiLevelType w:val="multilevel"/>
    <w:tmpl w:val="6C16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712522"/>
    <w:multiLevelType w:val="multilevel"/>
    <w:tmpl w:val="8AA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5F56E2"/>
    <w:multiLevelType w:val="multilevel"/>
    <w:tmpl w:val="ECC2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3"/>
  </w:num>
  <w:num w:numId="4">
    <w:abstractNumId w:val="1"/>
  </w:num>
  <w:num w:numId="5">
    <w:abstractNumId w:val="2"/>
  </w:num>
  <w:num w:numId="6">
    <w:abstractNumId w:val="11"/>
  </w:num>
  <w:num w:numId="7">
    <w:abstractNumId w:val="0"/>
  </w:num>
  <w:num w:numId="8">
    <w:abstractNumId w:val="3"/>
  </w:num>
  <w:num w:numId="9">
    <w:abstractNumId w:val="12"/>
  </w:num>
  <w:num w:numId="10">
    <w:abstractNumId w:val="9"/>
  </w:num>
  <w:num w:numId="11">
    <w:abstractNumId w:val="6"/>
  </w:num>
  <w:num w:numId="12">
    <w:abstractNumId w:val="14"/>
  </w:num>
  <w:num w:numId="13">
    <w:abstractNumId w:val="8"/>
  </w:num>
  <w:num w:numId="14">
    <w:abstractNumId w:val="7"/>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3BE"/>
    <w:rsid w:val="00040C77"/>
    <w:rsid w:val="00050701"/>
    <w:rsid w:val="000B6B39"/>
    <w:rsid w:val="00142C3D"/>
    <w:rsid w:val="00147609"/>
    <w:rsid w:val="001D3ABB"/>
    <w:rsid w:val="00247412"/>
    <w:rsid w:val="00262F93"/>
    <w:rsid w:val="002B3E55"/>
    <w:rsid w:val="00356E99"/>
    <w:rsid w:val="00363BA1"/>
    <w:rsid w:val="003805B2"/>
    <w:rsid w:val="00443A82"/>
    <w:rsid w:val="00447F26"/>
    <w:rsid w:val="00487AC0"/>
    <w:rsid w:val="004F6AA0"/>
    <w:rsid w:val="0058035F"/>
    <w:rsid w:val="005F542F"/>
    <w:rsid w:val="00610652"/>
    <w:rsid w:val="007E2350"/>
    <w:rsid w:val="0094079F"/>
    <w:rsid w:val="0095160C"/>
    <w:rsid w:val="00965A03"/>
    <w:rsid w:val="009800F3"/>
    <w:rsid w:val="009812B2"/>
    <w:rsid w:val="009A73BE"/>
    <w:rsid w:val="009C7F6B"/>
    <w:rsid w:val="009D00E7"/>
    <w:rsid w:val="009E4984"/>
    <w:rsid w:val="00A14157"/>
    <w:rsid w:val="00A27DCB"/>
    <w:rsid w:val="00A6769C"/>
    <w:rsid w:val="00B0458E"/>
    <w:rsid w:val="00B55337"/>
    <w:rsid w:val="00B55B89"/>
    <w:rsid w:val="00C26103"/>
    <w:rsid w:val="00D107C4"/>
    <w:rsid w:val="00E17A96"/>
    <w:rsid w:val="00E97265"/>
    <w:rsid w:val="00F762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3BE"/>
    <w:rPr>
      <w:color w:val="0000FF" w:themeColor="hyperlink"/>
      <w:u w:val="single"/>
    </w:rPr>
  </w:style>
  <w:style w:type="paragraph" w:styleId="BalloonText">
    <w:name w:val="Balloon Text"/>
    <w:basedOn w:val="Normal"/>
    <w:link w:val="BalloonTextChar"/>
    <w:uiPriority w:val="99"/>
    <w:semiHidden/>
    <w:unhideWhenUsed/>
    <w:rsid w:val="0004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C77"/>
    <w:rPr>
      <w:rFonts w:ascii="Tahoma" w:hAnsi="Tahoma" w:cs="Tahoma"/>
      <w:sz w:val="16"/>
      <w:szCs w:val="16"/>
    </w:rPr>
  </w:style>
  <w:style w:type="paragraph" w:styleId="NormalWeb">
    <w:name w:val="Normal (Web)"/>
    <w:basedOn w:val="Normal"/>
    <w:uiPriority w:val="99"/>
    <w:semiHidden/>
    <w:unhideWhenUsed/>
    <w:rsid w:val="00E972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97265"/>
    <w:rPr>
      <w:b/>
      <w:bCs/>
    </w:rPr>
  </w:style>
  <w:style w:type="character" w:styleId="Emphasis">
    <w:name w:val="Emphasis"/>
    <w:basedOn w:val="DefaultParagraphFont"/>
    <w:uiPriority w:val="20"/>
    <w:qFormat/>
    <w:rsid w:val="00E97265"/>
    <w:rPr>
      <w:i/>
      <w:iCs/>
    </w:rPr>
  </w:style>
  <w:style w:type="character" w:styleId="HTMLCode">
    <w:name w:val="HTML Code"/>
    <w:basedOn w:val="DefaultParagraphFont"/>
    <w:uiPriority w:val="99"/>
    <w:semiHidden/>
    <w:unhideWhenUsed/>
    <w:rsid w:val="00E972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3BE"/>
    <w:rPr>
      <w:color w:val="0000FF" w:themeColor="hyperlink"/>
      <w:u w:val="single"/>
    </w:rPr>
  </w:style>
  <w:style w:type="paragraph" w:styleId="BalloonText">
    <w:name w:val="Balloon Text"/>
    <w:basedOn w:val="Normal"/>
    <w:link w:val="BalloonTextChar"/>
    <w:uiPriority w:val="99"/>
    <w:semiHidden/>
    <w:unhideWhenUsed/>
    <w:rsid w:val="0004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C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2712473">
      <w:bodyDiv w:val="1"/>
      <w:marLeft w:val="0"/>
      <w:marRight w:val="0"/>
      <w:marTop w:val="0"/>
      <w:marBottom w:val="0"/>
      <w:divBdr>
        <w:top w:val="none" w:sz="0" w:space="0" w:color="auto"/>
        <w:left w:val="none" w:sz="0" w:space="0" w:color="auto"/>
        <w:bottom w:val="none" w:sz="0" w:space="0" w:color="auto"/>
        <w:right w:val="none" w:sz="0" w:space="0" w:color="auto"/>
      </w:divBdr>
      <w:divsChild>
        <w:div w:id="633214540">
          <w:marLeft w:val="0"/>
          <w:marRight w:val="0"/>
          <w:marTop w:val="0"/>
          <w:marBottom w:val="0"/>
          <w:divBdr>
            <w:top w:val="none" w:sz="0" w:space="0" w:color="auto"/>
            <w:left w:val="none" w:sz="0" w:space="0" w:color="auto"/>
            <w:bottom w:val="none" w:sz="0" w:space="0" w:color="auto"/>
            <w:right w:val="none" w:sz="0" w:space="0" w:color="auto"/>
          </w:divBdr>
          <w:divsChild>
            <w:div w:id="1616331882">
              <w:marLeft w:val="0"/>
              <w:marRight w:val="0"/>
              <w:marTop w:val="0"/>
              <w:marBottom w:val="0"/>
              <w:divBdr>
                <w:top w:val="none" w:sz="0" w:space="0" w:color="auto"/>
                <w:left w:val="none" w:sz="0" w:space="0" w:color="auto"/>
                <w:bottom w:val="none" w:sz="0" w:space="0" w:color="auto"/>
                <w:right w:val="none" w:sz="0" w:space="0" w:color="auto"/>
              </w:divBdr>
              <w:divsChild>
                <w:div w:id="1878271655">
                  <w:marLeft w:val="0"/>
                  <w:marRight w:val="0"/>
                  <w:marTop w:val="0"/>
                  <w:marBottom w:val="0"/>
                  <w:divBdr>
                    <w:top w:val="none" w:sz="0" w:space="0" w:color="auto"/>
                    <w:left w:val="none" w:sz="0" w:space="0" w:color="auto"/>
                    <w:bottom w:val="none" w:sz="0" w:space="0" w:color="auto"/>
                    <w:right w:val="none" w:sz="0" w:space="0" w:color="auto"/>
                  </w:divBdr>
                  <w:divsChild>
                    <w:div w:id="1948417759">
                      <w:marLeft w:val="0"/>
                      <w:marRight w:val="0"/>
                      <w:marTop w:val="0"/>
                      <w:marBottom w:val="0"/>
                      <w:divBdr>
                        <w:top w:val="none" w:sz="0" w:space="0" w:color="auto"/>
                        <w:left w:val="none" w:sz="0" w:space="0" w:color="auto"/>
                        <w:bottom w:val="none" w:sz="0" w:space="0" w:color="auto"/>
                        <w:right w:val="none" w:sz="0" w:space="0" w:color="auto"/>
                      </w:divBdr>
                    </w:div>
                  </w:divsChild>
                </w:div>
                <w:div w:id="1469086463">
                  <w:marLeft w:val="0"/>
                  <w:marRight w:val="0"/>
                  <w:marTop w:val="0"/>
                  <w:marBottom w:val="0"/>
                  <w:divBdr>
                    <w:top w:val="none" w:sz="0" w:space="0" w:color="auto"/>
                    <w:left w:val="none" w:sz="0" w:space="0" w:color="auto"/>
                    <w:bottom w:val="none" w:sz="0" w:space="0" w:color="auto"/>
                    <w:right w:val="none" w:sz="0" w:space="0" w:color="auto"/>
                  </w:divBdr>
                </w:div>
                <w:div w:id="585768515">
                  <w:marLeft w:val="0"/>
                  <w:marRight w:val="0"/>
                  <w:marTop w:val="0"/>
                  <w:marBottom w:val="0"/>
                  <w:divBdr>
                    <w:top w:val="none" w:sz="0" w:space="0" w:color="auto"/>
                    <w:left w:val="none" w:sz="0" w:space="0" w:color="auto"/>
                    <w:bottom w:val="none" w:sz="0" w:space="0" w:color="auto"/>
                    <w:right w:val="none" w:sz="0" w:space="0" w:color="auto"/>
                  </w:divBdr>
                </w:div>
                <w:div w:id="204832192">
                  <w:marLeft w:val="0"/>
                  <w:marRight w:val="0"/>
                  <w:marTop w:val="0"/>
                  <w:marBottom w:val="0"/>
                  <w:divBdr>
                    <w:top w:val="none" w:sz="0" w:space="0" w:color="auto"/>
                    <w:left w:val="none" w:sz="0" w:space="0" w:color="auto"/>
                    <w:bottom w:val="none" w:sz="0" w:space="0" w:color="auto"/>
                    <w:right w:val="none" w:sz="0" w:space="0" w:color="auto"/>
                  </w:divBdr>
                </w:div>
                <w:div w:id="17464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5762">
          <w:marLeft w:val="0"/>
          <w:marRight w:val="0"/>
          <w:marTop w:val="0"/>
          <w:marBottom w:val="0"/>
          <w:divBdr>
            <w:top w:val="none" w:sz="0" w:space="0" w:color="auto"/>
            <w:left w:val="none" w:sz="0" w:space="0" w:color="auto"/>
            <w:bottom w:val="none" w:sz="0" w:space="0" w:color="auto"/>
            <w:right w:val="none" w:sz="0" w:space="0" w:color="auto"/>
          </w:divBdr>
          <w:divsChild>
            <w:div w:id="177040319">
              <w:marLeft w:val="0"/>
              <w:marRight w:val="0"/>
              <w:marTop w:val="0"/>
              <w:marBottom w:val="0"/>
              <w:divBdr>
                <w:top w:val="none" w:sz="0" w:space="0" w:color="auto"/>
                <w:left w:val="none" w:sz="0" w:space="0" w:color="auto"/>
                <w:bottom w:val="none" w:sz="0" w:space="0" w:color="auto"/>
                <w:right w:val="none" w:sz="0" w:space="0" w:color="auto"/>
              </w:divBdr>
              <w:divsChild>
                <w:div w:id="327028381">
                  <w:marLeft w:val="0"/>
                  <w:marRight w:val="0"/>
                  <w:marTop w:val="0"/>
                  <w:marBottom w:val="0"/>
                  <w:divBdr>
                    <w:top w:val="none" w:sz="0" w:space="0" w:color="auto"/>
                    <w:left w:val="none" w:sz="0" w:space="0" w:color="auto"/>
                    <w:bottom w:val="none" w:sz="0" w:space="0" w:color="auto"/>
                    <w:right w:val="none" w:sz="0" w:space="0" w:color="auto"/>
                  </w:divBdr>
                </w:div>
                <w:div w:id="1510876501">
                  <w:marLeft w:val="0"/>
                  <w:marRight w:val="0"/>
                  <w:marTop w:val="0"/>
                  <w:marBottom w:val="0"/>
                  <w:divBdr>
                    <w:top w:val="none" w:sz="0" w:space="0" w:color="auto"/>
                    <w:left w:val="none" w:sz="0" w:space="0" w:color="auto"/>
                    <w:bottom w:val="none" w:sz="0" w:space="0" w:color="auto"/>
                    <w:right w:val="none" w:sz="0" w:space="0" w:color="auto"/>
                  </w:divBdr>
                </w:div>
                <w:div w:id="359670790">
                  <w:marLeft w:val="0"/>
                  <w:marRight w:val="0"/>
                  <w:marTop w:val="0"/>
                  <w:marBottom w:val="0"/>
                  <w:divBdr>
                    <w:top w:val="none" w:sz="0" w:space="0" w:color="auto"/>
                    <w:left w:val="none" w:sz="0" w:space="0" w:color="auto"/>
                    <w:bottom w:val="none" w:sz="0" w:space="0" w:color="auto"/>
                    <w:right w:val="none" w:sz="0" w:space="0" w:color="auto"/>
                  </w:divBdr>
                </w:div>
                <w:div w:id="243415187">
                  <w:marLeft w:val="0"/>
                  <w:marRight w:val="0"/>
                  <w:marTop w:val="0"/>
                  <w:marBottom w:val="0"/>
                  <w:divBdr>
                    <w:top w:val="none" w:sz="0" w:space="0" w:color="auto"/>
                    <w:left w:val="none" w:sz="0" w:space="0" w:color="auto"/>
                    <w:bottom w:val="none" w:sz="0" w:space="0" w:color="auto"/>
                    <w:right w:val="none" w:sz="0" w:space="0" w:color="auto"/>
                  </w:divBdr>
                </w:div>
                <w:div w:id="1296982779">
                  <w:marLeft w:val="0"/>
                  <w:marRight w:val="0"/>
                  <w:marTop w:val="0"/>
                  <w:marBottom w:val="0"/>
                  <w:divBdr>
                    <w:top w:val="none" w:sz="0" w:space="0" w:color="auto"/>
                    <w:left w:val="none" w:sz="0" w:space="0" w:color="auto"/>
                    <w:bottom w:val="none" w:sz="0" w:space="0" w:color="auto"/>
                    <w:right w:val="none" w:sz="0" w:space="0" w:color="auto"/>
                  </w:divBdr>
                </w:div>
                <w:div w:id="8622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2445">
          <w:marLeft w:val="0"/>
          <w:marRight w:val="0"/>
          <w:marTop w:val="0"/>
          <w:marBottom w:val="0"/>
          <w:divBdr>
            <w:top w:val="none" w:sz="0" w:space="0" w:color="auto"/>
            <w:left w:val="none" w:sz="0" w:space="0" w:color="auto"/>
            <w:bottom w:val="none" w:sz="0" w:space="0" w:color="auto"/>
            <w:right w:val="none" w:sz="0" w:space="0" w:color="auto"/>
          </w:divBdr>
          <w:divsChild>
            <w:div w:id="1865946302">
              <w:marLeft w:val="0"/>
              <w:marRight w:val="0"/>
              <w:marTop w:val="0"/>
              <w:marBottom w:val="0"/>
              <w:divBdr>
                <w:top w:val="none" w:sz="0" w:space="0" w:color="auto"/>
                <w:left w:val="none" w:sz="0" w:space="0" w:color="auto"/>
                <w:bottom w:val="none" w:sz="0" w:space="0" w:color="auto"/>
                <w:right w:val="none" w:sz="0" w:space="0" w:color="auto"/>
              </w:divBdr>
              <w:divsChild>
                <w:div w:id="1788616236">
                  <w:marLeft w:val="0"/>
                  <w:marRight w:val="0"/>
                  <w:marTop w:val="0"/>
                  <w:marBottom w:val="0"/>
                  <w:divBdr>
                    <w:top w:val="none" w:sz="0" w:space="0" w:color="auto"/>
                    <w:left w:val="none" w:sz="0" w:space="0" w:color="auto"/>
                    <w:bottom w:val="none" w:sz="0" w:space="0" w:color="auto"/>
                    <w:right w:val="none" w:sz="0" w:space="0" w:color="auto"/>
                  </w:divBdr>
                </w:div>
                <w:div w:id="1193956515">
                  <w:marLeft w:val="0"/>
                  <w:marRight w:val="0"/>
                  <w:marTop w:val="0"/>
                  <w:marBottom w:val="0"/>
                  <w:divBdr>
                    <w:top w:val="none" w:sz="0" w:space="0" w:color="auto"/>
                    <w:left w:val="none" w:sz="0" w:space="0" w:color="auto"/>
                    <w:bottom w:val="none" w:sz="0" w:space="0" w:color="auto"/>
                    <w:right w:val="none" w:sz="0" w:space="0" w:color="auto"/>
                  </w:divBdr>
                </w:div>
                <w:div w:id="529494908">
                  <w:marLeft w:val="0"/>
                  <w:marRight w:val="0"/>
                  <w:marTop w:val="0"/>
                  <w:marBottom w:val="0"/>
                  <w:divBdr>
                    <w:top w:val="none" w:sz="0" w:space="0" w:color="auto"/>
                    <w:left w:val="none" w:sz="0" w:space="0" w:color="auto"/>
                    <w:bottom w:val="none" w:sz="0" w:space="0" w:color="auto"/>
                    <w:right w:val="none" w:sz="0" w:space="0" w:color="auto"/>
                  </w:divBdr>
                </w:div>
                <w:div w:id="17586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7647">
          <w:marLeft w:val="0"/>
          <w:marRight w:val="0"/>
          <w:marTop w:val="0"/>
          <w:marBottom w:val="0"/>
          <w:divBdr>
            <w:top w:val="none" w:sz="0" w:space="0" w:color="auto"/>
            <w:left w:val="none" w:sz="0" w:space="0" w:color="auto"/>
            <w:bottom w:val="none" w:sz="0" w:space="0" w:color="auto"/>
            <w:right w:val="none" w:sz="0" w:space="0" w:color="auto"/>
          </w:divBdr>
          <w:divsChild>
            <w:div w:id="1920407875">
              <w:marLeft w:val="0"/>
              <w:marRight w:val="0"/>
              <w:marTop w:val="0"/>
              <w:marBottom w:val="0"/>
              <w:divBdr>
                <w:top w:val="none" w:sz="0" w:space="0" w:color="auto"/>
                <w:left w:val="none" w:sz="0" w:space="0" w:color="auto"/>
                <w:bottom w:val="none" w:sz="0" w:space="0" w:color="auto"/>
                <w:right w:val="none" w:sz="0" w:space="0" w:color="auto"/>
              </w:divBdr>
              <w:divsChild>
                <w:div w:id="1693998117">
                  <w:marLeft w:val="0"/>
                  <w:marRight w:val="0"/>
                  <w:marTop w:val="0"/>
                  <w:marBottom w:val="0"/>
                  <w:divBdr>
                    <w:top w:val="none" w:sz="0" w:space="0" w:color="auto"/>
                    <w:left w:val="none" w:sz="0" w:space="0" w:color="auto"/>
                    <w:bottom w:val="none" w:sz="0" w:space="0" w:color="auto"/>
                    <w:right w:val="none" w:sz="0" w:space="0" w:color="auto"/>
                  </w:divBdr>
                </w:div>
                <w:div w:id="498470360">
                  <w:marLeft w:val="0"/>
                  <w:marRight w:val="0"/>
                  <w:marTop w:val="0"/>
                  <w:marBottom w:val="0"/>
                  <w:divBdr>
                    <w:top w:val="none" w:sz="0" w:space="0" w:color="auto"/>
                    <w:left w:val="none" w:sz="0" w:space="0" w:color="auto"/>
                    <w:bottom w:val="none" w:sz="0" w:space="0" w:color="auto"/>
                    <w:right w:val="none" w:sz="0" w:space="0" w:color="auto"/>
                  </w:divBdr>
                </w:div>
                <w:div w:id="256404798">
                  <w:marLeft w:val="0"/>
                  <w:marRight w:val="0"/>
                  <w:marTop w:val="0"/>
                  <w:marBottom w:val="0"/>
                  <w:divBdr>
                    <w:top w:val="none" w:sz="0" w:space="0" w:color="auto"/>
                    <w:left w:val="none" w:sz="0" w:space="0" w:color="auto"/>
                    <w:bottom w:val="none" w:sz="0" w:space="0" w:color="auto"/>
                    <w:right w:val="none" w:sz="0" w:space="0" w:color="auto"/>
                  </w:divBdr>
                </w:div>
                <w:div w:id="1311708375">
                  <w:marLeft w:val="0"/>
                  <w:marRight w:val="0"/>
                  <w:marTop w:val="0"/>
                  <w:marBottom w:val="0"/>
                  <w:divBdr>
                    <w:top w:val="none" w:sz="0" w:space="0" w:color="auto"/>
                    <w:left w:val="none" w:sz="0" w:space="0" w:color="auto"/>
                    <w:bottom w:val="none" w:sz="0" w:space="0" w:color="auto"/>
                    <w:right w:val="none" w:sz="0" w:space="0" w:color="auto"/>
                  </w:divBdr>
                </w:div>
                <w:div w:id="1696956079">
                  <w:marLeft w:val="0"/>
                  <w:marRight w:val="0"/>
                  <w:marTop w:val="0"/>
                  <w:marBottom w:val="0"/>
                  <w:divBdr>
                    <w:top w:val="none" w:sz="0" w:space="0" w:color="auto"/>
                    <w:left w:val="none" w:sz="0" w:space="0" w:color="auto"/>
                    <w:bottom w:val="none" w:sz="0" w:space="0" w:color="auto"/>
                    <w:right w:val="none" w:sz="0" w:space="0" w:color="auto"/>
                  </w:divBdr>
                </w:div>
                <w:div w:id="348993577">
                  <w:marLeft w:val="0"/>
                  <w:marRight w:val="0"/>
                  <w:marTop w:val="0"/>
                  <w:marBottom w:val="0"/>
                  <w:divBdr>
                    <w:top w:val="none" w:sz="0" w:space="0" w:color="auto"/>
                    <w:left w:val="none" w:sz="0" w:space="0" w:color="auto"/>
                    <w:bottom w:val="none" w:sz="0" w:space="0" w:color="auto"/>
                    <w:right w:val="none" w:sz="0" w:space="0" w:color="auto"/>
                  </w:divBdr>
                </w:div>
                <w:div w:id="910040738">
                  <w:marLeft w:val="0"/>
                  <w:marRight w:val="0"/>
                  <w:marTop w:val="0"/>
                  <w:marBottom w:val="0"/>
                  <w:divBdr>
                    <w:top w:val="none" w:sz="0" w:space="0" w:color="auto"/>
                    <w:left w:val="none" w:sz="0" w:space="0" w:color="auto"/>
                    <w:bottom w:val="none" w:sz="0" w:space="0" w:color="auto"/>
                    <w:right w:val="none" w:sz="0" w:space="0" w:color="auto"/>
                  </w:divBdr>
                </w:div>
                <w:div w:id="2131702885">
                  <w:marLeft w:val="0"/>
                  <w:marRight w:val="0"/>
                  <w:marTop w:val="0"/>
                  <w:marBottom w:val="0"/>
                  <w:divBdr>
                    <w:top w:val="none" w:sz="0" w:space="0" w:color="auto"/>
                    <w:left w:val="none" w:sz="0" w:space="0" w:color="auto"/>
                    <w:bottom w:val="none" w:sz="0" w:space="0" w:color="auto"/>
                    <w:right w:val="none" w:sz="0" w:space="0" w:color="auto"/>
                  </w:divBdr>
                </w:div>
                <w:div w:id="937248688">
                  <w:marLeft w:val="0"/>
                  <w:marRight w:val="0"/>
                  <w:marTop w:val="0"/>
                  <w:marBottom w:val="0"/>
                  <w:divBdr>
                    <w:top w:val="none" w:sz="0" w:space="0" w:color="auto"/>
                    <w:left w:val="none" w:sz="0" w:space="0" w:color="auto"/>
                    <w:bottom w:val="none" w:sz="0" w:space="0" w:color="auto"/>
                    <w:right w:val="none" w:sz="0" w:space="0" w:color="auto"/>
                  </w:divBdr>
                </w:div>
                <w:div w:id="1732578933">
                  <w:marLeft w:val="0"/>
                  <w:marRight w:val="0"/>
                  <w:marTop w:val="0"/>
                  <w:marBottom w:val="0"/>
                  <w:divBdr>
                    <w:top w:val="none" w:sz="0" w:space="0" w:color="auto"/>
                    <w:left w:val="none" w:sz="0" w:space="0" w:color="auto"/>
                    <w:bottom w:val="none" w:sz="0" w:space="0" w:color="auto"/>
                    <w:right w:val="none" w:sz="0" w:space="0" w:color="auto"/>
                  </w:divBdr>
                </w:div>
                <w:div w:id="128743036">
                  <w:marLeft w:val="0"/>
                  <w:marRight w:val="0"/>
                  <w:marTop w:val="0"/>
                  <w:marBottom w:val="0"/>
                  <w:divBdr>
                    <w:top w:val="none" w:sz="0" w:space="0" w:color="auto"/>
                    <w:left w:val="none" w:sz="0" w:space="0" w:color="auto"/>
                    <w:bottom w:val="none" w:sz="0" w:space="0" w:color="auto"/>
                    <w:right w:val="none" w:sz="0" w:space="0" w:color="auto"/>
                  </w:divBdr>
                </w:div>
                <w:div w:id="472144438">
                  <w:marLeft w:val="0"/>
                  <w:marRight w:val="0"/>
                  <w:marTop w:val="0"/>
                  <w:marBottom w:val="0"/>
                  <w:divBdr>
                    <w:top w:val="none" w:sz="0" w:space="0" w:color="auto"/>
                    <w:left w:val="none" w:sz="0" w:space="0" w:color="auto"/>
                    <w:bottom w:val="none" w:sz="0" w:space="0" w:color="auto"/>
                    <w:right w:val="none" w:sz="0" w:space="0" w:color="auto"/>
                  </w:divBdr>
                </w:div>
                <w:div w:id="1988626562">
                  <w:marLeft w:val="0"/>
                  <w:marRight w:val="0"/>
                  <w:marTop w:val="0"/>
                  <w:marBottom w:val="0"/>
                  <w:divBdr>
                    <w:top w:val="none" w:sz="0" w:space="0" w:color="auto"/>
                    <w:left w:val="none" w:sz="0" w:space="0" w:color="auto"/>
                    <w:bottom w:val="none" w:sz="0" w:space="0" w:color="auto"/>
                    <w:right w:val="none" w:sz="0" w:space="0" w:color="auto"/>
                  </w:divBdr>
                </w:div>
                <w:div w:id="182861985">
                  <w:marLeft w:val="0"/>
                  <w:marRight w:val="0"/>
                  <w:marTop w:val="0"/>
                  <w:marBottom w:val="0"/>
                  <w:divBdr>
                    <w:top w:val="none" w:sz="0" w:space="0" w:color="auto"/>
                    <w:left w:val="none" w:sz="0" w:space="0" w:color="auto"/>
                    <w:bottom w:val="none" w:sz="0" w:space="0" w:color="auto"/>
                    <w:right w:val="none" w:sz="0" w:space="0" w:color="auto"/>
                  </w:divBdr>
                </w:div>
                <w:div w:id="1893153278">
                  <w:marLeft w:val="0"/>
                  <w:marRight w:val="0"/>
                  <w:marTop w:val="0"/>
                  <w:marBottom w:val="0"/>
                  <w:divBdr>
                    <w:top w:val="none" w:sz="0" w:space="0" w:color="auto"/>
                    <w:left w:val="none" w:sz="0" w:space="0" w:color="auto"/>
                    <w:bottom w:val="none" w:sz="0" w:space="0" w:color="auto"/>
                    <w:right w:val="none" w:sz="0" w:space="0" w:color="auto"/>
                  </w:divBdr>
                </w:div>
                <w:div w:id="5003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332">
          <w:marLeft w:val="0"/>
          <w:marRight w:val="0"/>
          <w:marTop w:val="0"/>
          <w:marBottom w:val="0"/>
          <w:divBdr>
            <w:top w:val="none" w:sz="0" w:space="0" w:color="auto"/>
            <w:left w:val="none" w:sz="0" w:space="0" w:color="auto"/>
            <w:bottom w:val="none" w:sz="0" w:space="0" w:color="auto"/>
            <w:right w:val="none" w:sz="0" w:space="0" w:color="auto"/>
          </w:divBdr>
          <w:divsChild>
            <w:div w:id="472647225">
              <w:marLeft w:val="0"/>
              <w:marRight w:val="0"/>
              <w:marTop w:val="0"/>
              <w:marBottom w:val="0"/>
              <w:divBdr>
                <w:top w:val="none" w:sz="0" w:space="0" w:color="auto"/>
                <w:left w:val="none" w:sz="0" w:space="0" w:color="auto"/>
                <w:bottom w:val="none" w:sz="0" w:space="0" w:color="auto"/>
                <w:right w:val="none" w:sz="0" w:space="0" w:color="auto"/>
              </w:divBdr>
              <w:divsChild>
                <w:div w:id="1809274953">
                  <w:marLeft w:val="0"/>
                  <w:marRight w:val="0"/>
                  <w:marTop w:val="0"/>
                  <w:marBottom w:val="0"/>
                  <w:divBdr>
                    <w:top w:val="none" w:sz="0" w:space="0" w:color="auto"/>
                    <w:left w:val="none" w:sz="0" w:space="0" w:color="auto"/>
                    <w:bottom w:val="none" w:sz="0" w:space="0" w:color="auto"/>
                    <w:right w:val="none" w:sz="0" w:space="0" w:color="auto"/>
                  </w:divBdr>
                </w:div>
                <w:div w:id="1416592768">
                  <w:marLeft w:val="0"/>
                  <w:marRight w:val="0"/>
                  <w:marTop w:val="0"/>
                  <w:marBottom w:val="0"/>
                  <w:divBdr>
                    <w:top w:val="none" w:sz="0" w:space="0" w:color="auto"/>
                    <w:left w:val="none" w:sz="0" w:space="0" w:color="auto"/>
                    <w:bottom w:val="none" w:sz="0" w:space="0" w:color="auto"/>
                    <w:right w:val="none" w:sz="0" w:space="0" w:color="auto"/>
                  </w:divBdr>
                </w:div>
                <w:div w:id="1720276861">
                  <w:marLeft w:val="0"/>
                  <w:marRight w:val="0"/>
                  <w:marTop w:val="0"/>
                  <w:marBottom w:val="0"/>
                  <w:divBdr>
                    <w:top w:val="none" w:sz="0" w:space="0" w:color="auto"/>
                    <w:left w:val="none" w:sz="0" w:space="0" w:color="auto"/>
                    <w:bottom w:val="none" w:sz="0" w:space="0" w:color="auto"/>
                    <w:right w:val="none" w:sz="0" w:space="0" w:color="auto"/>
                  </w:divBdr>
                </w:div>
                <w:div w:id="2061663094">
                  <w:marLeft w:val="0"/>
                  <w:marRight w:val="0"/>
                  <w:marTop w:val="0"/>
                  <w:marBottom w:val="0"/>
                  <w:divBdr>
                    <w:top w:val="none" w:sz="0" w:space="0" w:color="auto"/>
                    <w:left w:val="none" w:sz="0" w:space="0" w:color="auto"/>
                    <w:bottom w:val="none" w:sz="0" w:space="0" w:color="auto"/>
                    <w:right w:val="none" w:sz="0" w:space="0" w:color="auto"/>
                  </w:divBdr>
                </w:div>
                <w:div w:id="1272739960">
                  <w:marLeft w:val="0"/>
                  <w:marRight w:val="0"/>
                  <w:marTop w:val="0"/>
                  <w:marBottom w:val="0"/>
                  <w:divBdr>
                    <w:top w:val="none" w:sz="0" w:space="0" w:color="auto"/>
                    <w:left w:val="none" w:sz="0" w:space="0" w:color="auto"/>
                    <w:bottom w:val="none" w:sz="0" w:space="0" w:color="auto"/>
                    <w:right w:val="none" w:sz="0" w:space="0" w:color="auto"/>
                  </w:divBdr>
                </w:div>
                <w:div w:id="1122770030">
                  <w:marLeft w:val="0"/>
                  <w:marRight w:val="0"/>
                  <w:marTop w:val="0"/>
                  <w:marBottom w:val="0"/>
                  <w:divBdr>
                    <w:top w:val="none" w:sz="0" w:space="0" w:color="auto"/>
                    <w:left w:val="none" w:sz="0" w:space="0" w:color="auto"/>
                    <w:bottom w:val="none" w:sz="0" w:space="0" w:color="auto"/>
                    <w:right w:val="none" w:sz="0" w:space="0" w:color="auto"/>
                  </w:divBdr>
                </w:div>
                <w:div w:id="7642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linkedhashset-class-in-java-with-example/" TargetMode="External"/><Relationship Id="rId13" Type="http://schemas.openxmlformats.org/officeDocument/2006/relationships/image" Target="media/image1.png"/><Relationship Id="rId18" Type="http://schemas.openxmlformats.org/officeDocument/2006/relationships/hyperlink" Target="http://mrbool.com/java-encapsulation-improving-the-code-quality-in-java/31740" TargetMode="External"/><Relationship Id="rId26" Type="http://schemas.openxmlformats.org/officeDocument/2006/relationships/hyperlink" Target="http://mrbool.com/java-constructor-overview/30020"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java/java_innerclasses.htm" TargetMode="External"/><Relationship Id="rId34" Type="http://schemas.openxmlformats.org/officeDocument/2006/relationships/hyperlink" Target="https://www.softwaretestinghelp.com/selenium-grid-selenium-tutorial-29/" TargetMode="External"/><Relationship Id="rId7" Type="http://schemas.openxmlformats.org/officeDocument/2006/relationships/hyperlink" Target="http://beginnersbook.com/2013/12/hashset-class-in-java-with-example/" TargetMode="External"/><Relationship Id="rId12" Type="http://schemas.openxmlformats.org/officeDocument/2006/relationships/hyperlink" Target="http://beginnersbook.com/2013/12/vector-in-java/" TargetMode="External"/><Relationship Id="rId17" Type="http://schemas.openxmlformats.org/officeDocument/2006/relationships/hyperlink" Target="http://mrbool.com/java-inheritance-overview/30110" TargetMode="External"/><Relationship Id="rId25" Type="http://schemas.openxmlformats.org/officeDocument/2006/relationships/hyperlink" Target="http://stackoverflow.com/questions/30587454/difference-between-beforeclass-and-beforetest-in-testng" TargetMode="External"/><Relationship Id="rId33" Type="http://schemas.openxmlformats.org/officeDocument/2006/relationships/hyperlink" Target="https://www.softwaretestinghelp.com/selenium-webdriver-selenium-tutorial-8/" TargetMode="External"/><Relationship Id="rId38" Type="http://schemas.openxmlformats.org/officeDocument/2006/relationships/hyperlink" Target="https://www.softwaretestinghelp.com/selenium-webdriver-waits-selenium-tutorial-15/" TargetMode="External"/><Relationship Id="rId2" Type="http://schemas.openxmlformats.org/officeDocument/2006/relationships/styles" Target="styles.xml"/><Relationship Id="rId16" Type="http://schemas.openxmlformats.org/officeDocument/2006/relationships/hyperlink" Target="http://beginnersbook.com/2013/04/runtime-compile-time-polymorphism/" TargetMode="External"/><Relationship Id="rId20" Type="http://schemas.openxmlformats.org/officeDocument/2006/relationships/hyperlink" Target="http://mrbool.com/getting-started-with-java-collections-framework/36766" TargetMode="External"/><Relationship Id="rId29" Type="http://schemas.openxmlformats.org/officeDocument/2006/relationships/hyperlink" Target="http://www.javatpoint.com/static-keyword-in-java" TargetMode="External"/><Relationship Id="rId41"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beginnersbook.com/2013/12/linkedlist-in-java-with-example/" TargetMode="External"/><Relationship Id="rId11" Type="http://schemas.openxmlformats.org/officeDocument/2006/relationships/hyperlink" Target="http://beginnersbook.com/2014/06/java-iterator-with-examples/" TargetMode="External"/><Relationship Id="rId24" Type="http://schemas.openxmlformats.org/officeDocument/2006/relationships/hyperlink" Target="https://www.tutorialspoint.com/testng/testng_basic_annotations.htm" TargetMode="External"/><Relationship Id="rId32" Type="http://schemas.openxmlformats.org/officeDocument/2006/relationships/hyperlink" Target="https://www.softwaretestinghelp.com/selenium-ide-download-and-installation-selenium-tutorial-2/" TargetMode="External"/><Relationship Id="rId37" Type="http://schemas.openxmlformats.org/officeDocument/2006/relationships/hyperlink" Target="https://www.softwaretestinghelp.com/selenium-webdriver-waits-selenium-tutorial-15/" TargetMode="External"/><Relationship Id="rId40" Type="http://schemas.openxmlformats.org/officeDocument/2006/relationships/theme" Target="theme/theme1.xml"/><Relationship Id="rId5" Type="http://schemas.openxmlformats.org/officeDocument/2006/relationships/hyperlink" Target="http://beginnersbook.com/2013/12/java-arraylist/" TargetMode="External"/><Relationship Id="rId15" Type="http://schemas.openxmlformats.org/officeDocument/2006/relationships/hyperlink" Target="http://stackoverflow.com/questions/20783266/what-is-the-difference-between-dynamic-and-static-polymorphism-in-java" TargetMode="External"/><Relationship Id="rId23" Type="http://schemas.openxmlformats.org/officeDocument/2006/relationships/hyperlink" Target="http://stackoverflow.com/questions/29071144/wbdriver-actions-build-perform" TargetMode="External"/><Relationship Id="rId28" Type="http://schemas.openxmlformats.org/officeDocument/2006/relationships/hyperlink" Target="http://www.ontestautomation.com/data-driven-testing-in-selenium-webdriver-using-excel/" TargetMode="External"/><Relationship Id="rId36" Type="http://schemas.openxmlformats.org/officeDocument/2006/relationships/hyperlink" Target="https://www.softwaretestinghelp.com/using-selenium-xpath-and-other-locators-selenium-tutorial-5/" TargetMode="External"/><Relationship Id="rId10" Type="http://schemas.openxmlformats.org/officeDocument/2006/relationships/hyperlink" Target="http://beginnersbook.com/2014/06/listiterator-in-java-with-examples/" TargetMode="External"/><Relationship Id="rId19" Type="http://schemas.openxmlformats.org/officeDocument/2006/relationships/hyperlink" Target="http://beginnersbook.com/java-collections-tutorials/" TargetMode="External"/><Relationship Id="rId31" Type="http://schemas.openxmlformats.org/officeDocument/2006/relationships/hyperlink" Target="http://www.javatpoint.com/access-modifiers" TargetMode="External"/><Relationship Id="rId4" Type="http://schemas.openxmlformats.org/officeDocument/2006/relationships/webSettings" Target="webSettings.xml"/><Relationship Id="rId9" Type="http://schemas.openxmlformats.org/officeDocument/2006/relationships/hyperlink" Target="http://beginnersbook.com/2013/12/treeset-class-in-java-with-example/" TargetMode="External"/><Relationship Id="rId14" Type="http://schemas.openxmlformats.org/officeDocument/2006/relationships/hyperlink" Target="http://mrbool.com/dynamic-polymorphism-in-java/29794" TargetMode="External"/><Relationship Id="rId22" Type="http://schemas.openxmlformats.org/officeDocument/2006/relationships/hyperlink" Target="http://www.software-testing-tutorials-automation.com/2015/02/how-to-wait-for-page-to-loadready-in.html" TargetMode="External"/><Relationship Id="rId27" Type="http://schemas.openxmlformats.org/officeDocument/2006/relationships/hyperlink" Target="http://www.geeksforgeeks.org/g-fact-67/" TargetMode="External"/><Relationship Id="rId30" Type="http://schemas.openxmlformats.org/officeDocument/2006/relationships/hyperlink" Target="https://www.tutorialspoint.com/java/java_innerclasses.htm" TargetMode="External"/><Relationship Id="rId35" Type="http://schemas.openxmlformats.org/officeDocument/2006/relationships/hyperlink" Target="https://www.softwaretestinghelp.com/using-selenium-xpath-and-other-locators-selenium-tutorial-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6102</Words>
  <Characters>34788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Westpac Group</Company>
  <LinksUpToDate>false</LinksUpToDate>
  <CharactersWithSpaces>40809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Pravesh Prajapati</dc:creator>
  <cp:lastModifiedBy>PRAVESH</cp:lastModifiedBy>
  <cp:revision>2</cp:revision>
  <dcterms:created xsi:type="dcterms:W3CDTF">2018-12-16T06:56:00Z</dcterms:created>
  <dcterms:modified xsi:type="dcterms:W3CDTF">2018-12-16T06:56:00Z</dcterms:modified>
</cp:coreProperties>
</file>